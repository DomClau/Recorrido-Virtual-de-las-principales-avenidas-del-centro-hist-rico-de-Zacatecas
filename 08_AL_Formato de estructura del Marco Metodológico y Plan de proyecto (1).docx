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7A461F07" w14:textId="77777777" w:rsidTr="00027EA5">
        <w:tc>
          <w:tcPr>
            <w:tcW w:w="1980" w:type="dxa"/>
            <w:vAlign w:val="center"/>
          </w:tcPr>
          <w:p w14:paraId="20532F6B" w14:textId="77777777" w:rsidR="006907D5" w:rsidRPr="00372CCA" w:rsidRDefault="006907D5" w:rsidP="00912462">
            <w:pPr>
              <w:pStyle w:val="Ttulo"/>
            </w:pPr>
            <w:r w:rsidRPr="00372CCA">
              <w:rPr>
                <w:noProof/>
                <w:lang w:eastAsia="es-MX"/>
              </w:rPr>
              <w:drawing>
                <wp:inline distT="0" distB="0" distL="0" distR="0" wp14:anchorId="3F4FF8FB" wp14:editId="7A0F97F0">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324EF257"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19B3BE9D"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1FA439B2" w14:textId="77777777" w:rsidR="006907D5" w:rsidRPr="00372CCA" w:rsidRDefault="006907D5" w:rsidP="00372CCA">
            <w:pPr>
              <w:jc w:val="center"/>
              <w:rPr>
                <w:rFonts w:ascii="Times New Roman" w:hAnsi="Times New Roman" w:cs="Times New Roman"/>
                <w:sz w:val="36"/>
              </w:rPr>
            </w:pPr>
          </w:p>
        </w:tc>
      </w:tr>
      <w:tr w:rsidR="00372CCA" w:rsidRPr="00372CCA" w14:paraId="53D58147" w14:textId="77777777" w:rsidTr="00027EA5">
        <w:tc>
          <w:tcPr>
            <w:tcW w:w="1980" w:type="dxa"/>
            <w:vMerge w:val="restart"/>
            <w:vAlign w:val="center"/>
          </w:tcPr>
          <w:p w14:paraId="6F2146AD"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58240" behindDoc="1" locked="0" layoutInCell="1" allowOverlap="1" wp14:anchorId="4344D277" wp14:editId="424AF7DF">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DC498" id="Conector recto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58241" behindDoc="1" locked="0" layoutInCell="1" allowOverlap="1" wp14:anchorId="5113FB48" wp14:editId="069BC7C3">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F5DCB" id="Conector recto 10" o:spid="_x0000_s1026" style="position:absolute;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58242" behindDoc="1" locked="0" layoutInCell="1" allowOverlap="1" wp14:anchorId="214B25B6" wp14:editId="5AF26E7D">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928AF" id="Conector recto 11" o:spid="_x0000_s1026" style="position:absolute;flip:x;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" strokecolor="black [3200]" strokeweight="1.5pt">
                      <v:stroke joinstyle="miter"/>
                    </v:line>
                  </w:pict>
                </mc:Fallback>
              </mc:AlternateContent>
            </w:r>
          </w:p>
        </w:tc>
        <w:tc>
          <w:tcPr>
            <w:tcW w:w="6848" w:type="dxa"/>
            <w:vAlign w:val="center"/>
          </w:tcPr>
          <w:p w14:paraId="6AA153DB"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A1ADFE2"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040BCD74" w14:textId="77777777" w:rsidR="00372CCA" w:rsidRPr="00027EA5" w:rsidRDefault="00372CCA" w:rsidP="00372CCA">
            <w:pPr>
              <w:jc w:val="center"/>
              <w:rPr>
                <w:rFonts w:ascii="Times New Roman" w:hAnsi="Times New Roman" w:cs="Times New Roman"/>
                <w:b/>
                <w:sz w:val="32"/>
              </w:rPr>
            </w:pPr>
          </w:p>
        </w:tc>
      </w:tr>
      <w:tr w:rsidR="00372CCA" w:rsidRPr="004342C7" w14:paraId="4B399A0D" w14:textId="77777777" w:rsidTr="00FF6200">
        <w:tc>
          <w:tcPr>
            <w:tcW w:w="1980" w:type="dxa"/>
            <w:vMerge/>
            <w:vAlign w:val="center"/>
          </w:tcPr>
          <w:p w14:paraId="40CD6C17" w14:textId="77777777" w:rsidR="00372CCA" w:rsidRPr="00372CCA" w:rsidRDefault="00372CCA" w:rsidP="006907D5">
            <w:pPr>
              <w:jc w:val="center"/>
              <w:rPr>
                <w:rFonts w:ascii="Times New Roman" w:hAnsi="Times New Roman" w:cs="Times New Roman"/>
                <w:noProof/>
              </w:rPr>
            </w:pPr>
          </w:p>
        </w:tc>
        <w:tc>
          <w:tcPr>
            <w:tcW w:w="6848" w:type="dxa"/>
            <w:shd w:val="clear" w:color="auto" w:fill="auto"/>
            <w:vAlign w:val="center"/>
          </w:tcPr>
          <w:p w14:paraId="23B88C64"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79EEB097" w14:textId="386D8E69" w:rsidR="00372CCA" w:rsidRPr="004342C7" w:rsidRDefault="00E74652" w:rsidP="00FF6200">
            <w:pPr>
              <w:jc w:val="center"/>
              <w:rPr>
                <w:rFonts w:ascii="Times New Roman" w:hAnsi="Times New Roman" w:cs="Times New Roman"/>
                <w:sz w:val="32"/>
                <w:szCs w:val="28"/>
              </w:rPr>
            </w:pPr>
            <w:r>
              <w:rPr>
                <w:rFonts w:ascii="Times New Roman" w:hAnsi="Times New Roman" w:cs="Times New Roman"/>
                <w:sz w:val="32"/>
                <w:szCs w:val="28"/>
              </w:rPr>
              <w:t>Cómputo Educativo</w:t>
            </w:r>
          </w:p>
          <w:p w14:paraId="54F99002" w14:textId="77777777" w:rsidR="00372CCA" w:rsidRPr="004342C7" w:rsidRDefault="00372CCA" w:rsidP="00372CCA">
            <w:pPr>
              <w:jc w:val="center"/>
              <w:rPr>
                <w:rFonts w:ascii="Times New Roman" w:hAnsi="Times New Roman" w:cs="Times New Roman"/>
                <w:sz w:val="32"/>
                <w:szCs w:val="28"/>
              </w:rPr>
            </w:pPr>
          </w:p>
          <w:p w14:paraId="05168003" w14:textId="77777777" w:rsidR="00372CCA" w:rsidRPr="004342C7" w:rsidRDefault="00372CCA" w:rsidP="00372CCA">
            <w:pPr>
              <w:jc w:val="center"/>
              <w:rPr>
                <w:rFonts w:ascii="Times New Roman" w:hAnsi="Times New Roman" w:cs="Times New Roman"/>
                <w:sz w:val="32"/>
                <w:szCs w:val="28"/>
              </w:rPr>
            </w:pPr>
          </w:p>
        </w:tc>
      </w:tr>
      <w:tr w:rsidR="00372CCA" w:rsidRPr="004342C7" w14:paraId="2D2E6305" w14:textId="77777777" w:rsidTr="00027EA5">
        <w:tc>
          <w:tcPr>
            <w:tcW w:w="1980" w:type="dxa"/>
            <w:vMerge/>
            <w:vAlign w:val="center"/>
          </w:tcPr>
          <w:p w14:paraId="7BD7CFF1" w14:textId="77777777" w:rsidR="00372CCA" w:rsidRPr="00372CCA" w:rsidRDefault="00372CCA" w:rsidP="006907D5">
            <w:pPr>
              <w:jc w:val="center"/>
              <w:rPr>
                <w:rFonts w:ascii="Times New Roman" w:hAnsi="Times New Roman" w:cs="Times New Roman"/>
                <w:noProof/>
              </w:rPr>
            </w:pPr>
          </w:p>
        </w:tc>
        <w:tc>
          <w:tcPr>
            <w:tcW w:w="6848" w:type="dxa"/>
            <w:vAlign w:val="center"/>
          </w:tcPr>
          <w:p w14:paraId="21514DFC"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472972B8" w14:textId="0427E22A" w:rsidR="00372CCA" w:rsidRPr="004342C7" w:rsidRDefault="00E74652" w:rsidP="00FF6200">
            <w:pPr>
              <w:jc w:val="center"/>
              <w:rPr>
                <w:rFonts w:ascii="Times New Roman" w:hAnsi="Times New Roman" w:cs="Times New Roman"/>
                <w:sz w:val="32"/>
                <w:szCs w:val="28"/>
              </w:rPr>
            </w:pPr>
            <w:r>
              <w:rPr>
                <w:rFonts w:ascii="Times New Roman" w:hAnsi="Times New Roman" w:cs="Times New Roman"/>
                <w:sz w:val="32"/>
                <w:szCs w:val="28"/>
              </w:rPr>
              <w:t>Recorrido virtual online de las avenidas principales del centro histórico de Zacatecas</w:t>
            </w:r>
          </w:p>
          <w:p w14:paraId="1C22E333" w14:textId="77777777" w:rsidR="00372CCA" w:rsidRPr="004342C7" w:rsidRDefault="00372CCA" w:rsidP="00372CCA">
            <w:pPr>
              <w:jc w:val="center"/>
              <w:rPr>
                <w:rFonts w:ascii="Times New Roman" w:hAnsi="Times New Roman" w:cs="Times New Roman"/>
                <w:sz w:val="32"/>
                <w:szCs w:val="28"/>
              </w:rPr>
            </w:pPr>
          </w:p>
          <w:p w14:paraId="0172D3A7" w14:textId="77777777" w:rsidR="00372CCA" w:rsidRPr="004342C7" w:rsidRDefault="00372CCA" w:rsidP="00372CCA">
            <w:pPr>
              <w:jc w:val="center"/>
              <w:rPr>
                <w:rFonts w:ascii="Times New Roman" w:hAnsi="Times New Roman" w:cs="Times New Roman"/>
                <w:sz w:val="32"/>
                <w:szCs w:val="28"/>
              </w:rPr>
            </w:pPr>
          </w:p>
        </w:tc>
      </w:tr>
      <w:tr w:rsidR="00372CCA" w:rsidRPr="004342C7" w14:paraId="18C125FA" w14:textId="77777777" w:rsidTr="00027EA5">
        <w:tc>
          <w:tcPr>
            <w:tcW w:w="1980" w:type="dxa"/>
            <w:vMerge/>
            <w:vAlign w:val="center"/>
          </w:tcPr>
          <w:p w14:paraId="679976E1" w14:textId="77777777" w:rsidR="00372CCA" w:rsidRPr="00372CCA" w:rsidRDefault="00372CCA" w:rsidP="006907D5">
            <w:pPr>
              <w:jc w:val="center"/>
              <w:rPr>
                <w:rFonts w:ascii="Times New Roman" w:hAnsi="Times New Roman" w:cs="Times New Roman"/>
                <w:noProof/>
              </w:rPr>
            </w:pPr>
          </w:p>
        </w:tc>
        <w:tc>
          <w:tcPr>
            <w:tcW w:w="6848" w:type="dxa"/>
            <w:vAlign w:val="center"/>
          </w:tcPr>
          <w:p w14:paraId="057286B2"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64A6070B" w14:textId="04B8E8B6" w:rsidR="00E74652" w:rsidRDefault="00E74652" w:rsidP="00FF6200">
            <w:pPr>
              <w:jc w:val="center"/>
              <w:rPr>
                <w:rFonts w:ascii="Times New Roman" w:hAnsi="Times New Roman" w:cs="Times New Roman"/>
                <w:sz w:val="28"/>
              </w:rPr>
            </w:pPr>
            <w:r>
              <w:rPr>
                <w:rFonts w:ascii="Times New Roman" w:hAnsi="Times New Roman" w:cs="Times New Roman"/>
                <w:sz w:val="28"/>
              </w:rPr>
              <w:t>Nora Patricia Vicente Arellano</w:t>
            </w:r>
          </w:p>
          <w:p w14:paraId="2053976A" w14:textId="45EE5E57" w:rsidR="00372CCA" w:rsidRDefault="00E74652" w:rsidP="00FF6200">
            <w:pPr>
              <w:jc w:val="center"/>
              <w:rPr>
                <w:rFonts w:ascii="Times New Roman" w:hAnsi="Times New Roman" w:cs="Times New Roman"/>
                <w:sz w:val="28"/>
              </w:rPr>
            </w:pPr>
            <w:r>
              <w:rPr>
                <w:rFonts w:ascii="Times New Roman" w:hAnsi="Times New Roman" w:cs="Times New Roman"/>
                <w:sz w:val="28"/>
              </w:rPr>
              <w:t>Karina Puente Fernández</w:t>
            </w:r>
          </w:p>
          <w:p w14:paraId="3A489C8B" w14:textId="29CFAAA0" w:rsidR="00E74652" w:rsidRPr="004342C7" w:rsidRDefault="00E74652" w:rsidP="00FF6200">
            <w:pPr>
              <w:jc w:val="center"/>
              <w:rPr>
                <w:rFonts w:ascii="Times New Roman" w:hAnsi="Times New Roman" w:cs="Times New Roman"/>
                <w:sz w:val="28"/>
              </w:rPr>
            </w:pPr>
            <w:r>
              <w:rPr>
                <w:rFonts w:ascii="Times New Roman" w:hAnsi="Times New Roman" w:cs="Times New Roman"/>
                <w:sz w:val="28"/>
              </w:rPr>
              <w:t>Claudia Domínguez Valenzuela</w:t>
            </w:r>
          </w:p>
          <w:p w14:paraId="41E47B19" w14:textId="77777777" w:rsidR="00372CCA" w:rsidRPr="004342C7" w:rsidRDefault="00372CCA" w:rsidP="00372CCA">
            <w:pPr>
              <w:jc w:val="center"/>
              <w:rPr>
                <w:rFonts w:ascii="Times New Roman" w:hAnsi="Times New Roman" w:cs="Times New Roman"/>
              </w:rPr>
            </w:pPr>
          </w:p>
          <w:p w14:paraId="755353C2" w14:textId="77777777" w:rsidR="00372CCA" w:rsidRPr="004342C7" w:rsidRDefault="00372CCA" w:rsidP="00372CCA">
            <w:pPr>
              <w:jc w:val="center"/>
              <w:rPr>
                <w:rFonts w:ascii="Times New Roman" w:hAnsi="Times New Roman" w:cs="Times New Roman"/>
              </w:rPr>
            </w:pPr>
          </w:p>
        </w:tc>
      </w:tr>
      <w:tr w:rsidR="00372CCA" w:rsidRPr="004342C7" w14:paraId="42A3A19E" w14:textId="77777777" w:rsidTr="00027EA5">
        <w:tc>
          <w:tcPr>
            <w:tcW w:w="1980" w:type="dxa"/>
            <w:vMerge/>
            <w:vAlign w:val="center"/>
          </w:tcPr>
          <w:p w14:paraId="44DA9BE5" w14:textId="77777777" w:rsidR="00372CCA" w:rsidRPr="00372CCA" w:rsidRDefault="00372CCA" w:rsidP="006907D5">
            <w:pPr>
              <w:jc w:val="center"/>
              <w:rPr>
                <w:rFonts w:ascii="Times New Roman" w:hAnsi="Times New Roman" w:cs="Times New Roman"/>
                <w:noProof/>
              </w:rPr>
            </w:pPr>
          </w:p>
        </w:tc>
        <w:tc>
          <w:tcPr>
            <w:tcW w:w="6848" w:type="dxa"/>
            <w:vAlign w:val="center"/>
          </w:tcPr>
          <w:p w14:paraId="119B8340"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1606E6AD" w14:textId="18FB1214" w:rsidR="00372CCA" w:rsidRPr="004342C7" w:rsidRDefault="00E74652" w:rsidP="0092675F">
            <w:pPr>
              <w:jc w:val="center"/>
              <w:rPr>
                <w:rFonts w:ascii="Times New Roman" w:hAnsi="Times New Roman" w:cs="Times New Roman"/>
                <w:sz w:val="28"/>
              </w:rPr>
            </w:pPr>
            <w:r>
              <w:rPr>
                <w:rFonts w:ascii="Times New Roman" w:hAnsi="Times New Roman" w:cs="Times New Roman"/>
                <w:sz w:val="28"/>
              </w:rPr>
              <w:t>Ing. Efraín Arredondo Morales</w:t>
            </w:r>
          </w:p>
          <w:p w14:paraId="21CC25B5" w14:textId="77777777" w:rsidR="00372CCA" w:rsidRPr="004342C7" w:rsidRDefault="00372CCA" w:rsidP="00372CCA">
            <w:pPr>
              <w:jc w:val="center"/>
              <w:rPr>
                <w:rFonts w:ascii="Times New Roman" w:hAnsi="Times New Roman" w:cs="Times New Roman"/>
              </w:rPr>
            </w:pPr>
          </w:p>
          <w:p w14:paraId="2FCF66B3" w14:textId="77777777" w:rsidR="00372CCA" w:rsidRPr="004342C7" w:rsidRDefault="00372CCA" w:rsidP="00372CCA">
            <w:pPr>
              <w:jc w:val="center"/>
              <w:rPr>
                <w:rFonts w:ascii="Times New Roman" w:hAnsi="Times New Roman" w:cs="Times New Roman"/>
              </w:rPr>
            </w:pPr>
          </w:p>
        </w:tc>
      </w:tr>
      <w:tr w:rsidR="00372CCA" w:rsidRPr="004342C7" w14:paraId="2CA9B3E0" w14:textId="77777777" w:rsidTr="0092675F">
        <w:tc>
          <w:tcPr>
            <w:tcW w:w="1980" w:type="dxa"/>
            <w:vAlign w:val="center"/>
          </w:tcPr>
          <w:p w14:paraId="1A7BF3E8"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2185942B" wp14:editId="1C91F889">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shd w:val="clear" w:color="auto" w:fill="auto"/>
            <w:vAlign w:val="center"/>
          </w:tcPr>
          <w:p w14:paraId="2048C607"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5E70E90E" w14:textId="2D77AC7A" w:rsidR="00372CCA" w:rsidRPr="004342C7" w:rsidRDefault="00E74652" w:rsidP="00E74652">
            <w:pPr>
              <w:shd w:val="pct20" w:color="auto" w:fill="auto"/>
              <w:jc w:val="center"/>
              <w:rPr>
                <w:rFonts w:ascii="Times New Roman" w:hAnsi="Times New Roman" w:cs="Times New Roman"/>
              </w:rPr>
            </w:pPr>
            <w:r w:rsidRPr="00E74652">
              <w:rPr>
                <w:rFonts w:ascii="Times New Roman" w:hAnsi="Times New Roman" w:cs="Times New Roman"/>
                <w:sz w:val="28"/>
                <w:szCs w:val="28"/>
              </w:rPr>
              <w:t>MHP-TE Héctor Alejandro Acuña Cid</w:t>
            </w:r>
          </w:p>
        </w:tc>
      </w:tr>
      <w:tr w:rsidR="00372CCA" w:rsidRPr="004342C7" w14:paraId="56B636DC" w14:textId="77777777" w:rsidTr="00027EA5">
        <w:tc>
          <w:tcPr>
            <w:tcW w:w="1980" w:type="dxa"/>
            <w:vAlign w:val="center"/>
          </w:tcPr>
          <w:p w14:paraId="05666089" w14:textId="77777777" w:rsidR="00372CCA" w:rsidRPr="00372CCA" w:rsidRDefault="00372CCA" w:rsidP="006907D5">
            <w:pPr>
              <w:jc w:val="center"/>
              <w:rPr>
                <w:rFonts w:ascii="Times New Roman" w:hAnsi="Times New Roman" w:cs="Times New Roman"/>
                <w:noProof/>
              </w:rPr>
            </w:pPr>
          </w:p>
        </w:tc>
        <w:tc>
          <w:tcPr>
            <w:tcW w:w="6848" w:type="dxa"/>
            <w:vAlign w:val="center"/>
          </w:tcPr>
          <w:p w14:paraId="4392182C" w14:textId="4DB5919E"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r w:rsidR="00E74652">
              <w:rPr>
                <w:rFonts w:ascii="Times New Roman" w:hAnsi="Times New Roman" w:cs="Times New Roman"/>
                <w:sz w:val="28"/>
              </w:rPr>
              <w:t>22</w:t>
            </w:r>
            <w:r w:rsidRPr="004342C7">
              <w:rPr>
                <w:rFonts w:ascii="Times New Roman" w:hAnsi="Times New Roman" w:cs="Times New Roman"/>
                <w:sz w:val="28"/>
              </w:rPr>
              <w:t xml:space="preserve"> de </w:t>
            </w:r>
            <w:r w:rsidR="00E74652">
              <w:rPr>
                <w:rFonts w:ascii="Times New Roman" w:hAnsi="Times New Roman" w:cs="Times New Roman"/>
                <w:sz w:val="28"/>
              </w:rPr>
              <w:t>febrero</w:t>
            </w:r>
            <w:r w:rsidRPr="004342C7">
              <w:rPr>
                <w:rFonts w:ascii="Times New Roman" w:hAnsi="Times New Roman" w:cs="Times New Roman"/>
                <w:sz w:val="28"/>
              </w:rPr>
              <w:t xml:space="preserve"> de </w:t>
            </w:r>
            <w:r w:rsidR="00E74652">
              <w:rPr>
                <w:rFonts w:ascii="Times New Roman" w:hAnsi="Times New Roman" w:cs="Times New Roman"/>
                <w:sz w:val="28"/>
              </w:rPr>
              <w:t>2024</w:t>
            </w:r>
          </w:p>
        </w:tc>
      </w:tr>
    </w:tbl>
    <w:p w14:paraId="27637ED3" w14:textId="77777777" w:rsidR="00CA7E5C" w:rsidRDefault="00CA7E5C">
      <w:pPr>
        <w:sectPr w:rsidR="00CA7E5C" w:rsidSect="00832D11">
          <w:footerReference w:type="default" r:id="rId13"/>
          <w:pgSz w:w="12240" w:h="15840"/>
          <w:pgMar w:top="1417" w:right="1701" w:bottom="1417" w:left="1701" w:header="708" w:footer="708" w:gutter="0"/>
          <w:cols w:space="708"/>
          <w:docGrid w:linePitch="360"/>
        </w:sectPr>
      </w:pPr>
    </w:p>
    <w:p w14:paraId="2F052385" w14:textId="77777777"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HAnsi" w:hAnsiTheme="minorHAnsi" w:cstheme="minorBidi"/>
          <w:color w:val="auto"/>
          <w:sz w:val="22"/>
          <w:szCs w:val="22"/>
          <w:lang w:val="es-ES" w:eastAsia="en-US"/>
        </w:rPr>
        <w:id w:val="-757141437"/>
        <w:docPartObj>
          <w:docPartGallery w:val="Table of Contents"/>
          <w:docPartUnique/>
        </w:docPartObj>
      </w:sdtPr>
      <w:sdtEndPr>
        <w:rPr>
          <w:b/>
          <w:bCs/>
        </w:rPr>
      </w:sdtEndPr>
      <w:sdtContent>
        <w:p w14:paraId="73306800" w14:textId="77777777" w:rsidR="00A56266" w:rsidRPr="00E55EC8" w:rsidRDefault="00E55EC8" w:rsidP="00E55EC8">
          <w:pPr>
            <w:pStyle w:val="TtuloTDC"/>
            <w:spacing w:before="0" w:line="480" w:lineRule="auto"/>
            <w:contextualSpacing/>
            <w:rPr>
              <w:rFonts w:asciiTheme="minorHAnsi" w:eastAsiaTheme="minorHAnsi" w:hAnsiTheme="minorHAnsi" w:cstheme="minorBidi"/>
              <w:color w:val="auto"/>
              <w:sz w:val="20"/>
              <w:szCs w:val="22"/>
              <w:lang w:val="es-ES" w:eastAsia="en-US"/>
            </w:rPr>
          </w:pPr>
          <w:r w:rsidRPr="00E55EC8">
            <w:rPr>
              <w:rFonts w:ascii="Times New Roman" w:hAnsi="Times New Roman" w:cs="Times New Roman"/>
              <w:b/>
              <w:color w:val="auto"/>
              <w:lang w:val="es-ES"/>
            </w:rPr>
            <w:t>Índice de contenido</w:t>
          </w:r>
        </w:p>
        <w:p w14:paraId="2312BB2B" w14:textId="77777777" w:rsidR="00DD21F8" w:rsidRDefault="00912462">
          <w:pPr>
            <w:pStyle w:val="TDC1"/>
            <w:tabs>
              <w:tab w:val="right" w:leader="dot" w:pos="8828"/>
            </w:tabs>
            <w:rPr>
              <w:rFonts w:eastAsiaTheme="minorEastAsia"/>
              <w:noProof/>
              <w:lang w:eastAsia="es-MX"/>
            </w:rPr>
          </w:pPr>
          <w:r w:rsidRPr="000252C6">
            <w:rPr>
              <w:rFonts w:ascii="Times New Roman" w:hAnsi="Times New Roman" w:cs="Times New Roman"/>
            </w:rPr>
            <w:fldChar w:fldCharType="begin"/>
          </w:r>
          <w:r w:rsidRPr="000252C6">
            <w:rPr>
              <w:rFonts w:ascii="Times New Roman" w:hAnsi="Times New Roman" w:cs="Times New Roman"/>
            </w:rPr>
            <w:instrText xml:space="preserve"> TOC \o "1-3" \h \z \u </w:instrText>
          </w:r>
          <w:r w:rsidRPr="000252C6">
            <w:rPr>
              <w:rFonts w:ascii="Times New Roman" w:hAnsi="Times New Roman" w:cs="Times New Roman"/>
            </w:rPr>
            <w:fldChar w:fldCharType="separate"/>
          </w:r>
          <w:hyperlink w:anchor="_Toc4407376" w:history="1">
            <w:r w:rsidR="00DD21F8" w:rsidRPr="00927202">
              <w:rPr>
                <w:rStyle w:val="Hipervnculo"/>
                <w:noProof/>
              </w:rPr>
              <w:t>Descripción del proyecto.</w:t>
            </w:r>
            <w:r w:rsidR="00DD21F8">
              <w:rPr>
                <w:noProof/>
                <w:webHidden/>
              </w:rPr>
              <w:tab/>
            </w:r>
            <w:r w:rsidR="00DD21F8">
              <w:rPr>
                <w:noProof/>
                <w:webHidden/>
              </w:rPr>
              <w:fldChar w:fldCharType="begin"/>
            </w:r>
            <w:r w:rsidR="00DD21F8">
              <w:rPr>
                <w:noProof/>
                <w:webHidden/>
              </w:rPr>
              <w:instrText xml:space="preserve"> PAGEREF _Toc4407376 \h </w:instrText>
            </w:r>
            <w:r w:rsidR="00DD21F8">
              <w:rPr>
                <w:noProof/>
                <w:webHidden/>
              </w:rPr>
            </w:r>
            <w:r w:rsidR="00DD21F8">
              <w:rPr>
                <w:noProof/>
                <w:webHidden/>
              </w:rPr>
              <w:fldChar w:fldCharType="separate"/>
            </w:r>
            <w:r w:rsidR="00DD21F8">
              <w:rPr>
                <w:noProof/>
                <w:webHidden/>
              </w:rPr>
              <w:t>1</w:t>
            </w:r>
            <w:r w:rsidR="00DD21F8">
              <w:rPr>
                <w:noProof/>
                <w:webHidden/>
              </w:rPr>
              <w:fldChar w:fldCharType="end"/>
            </w:r>
          </w:hyperlink>
        </w:p>
        <w:p w14:paraId="20A31B24" w14:textId="77777777" w:rsidR="00DD21F8" w:rsidRDefault="00CF5A31">
          <w:pPr>
            <w:pStyle w:val="TDC1"/>
            <w:tabs>
              <w:tab w:val="right" w:leader="dot" w:pos="8828"/>
            </w:tabs>
            <w:rPr>
              <w:rFonts w:eastAsiaTheme="minorEastAsia"/>
              <w:noProof/>
              <w:lang w:eastAsia="es-MX"/>
            </w:rPr>
          </w:pPr>
          <w:hyperlink w:anchor="_Toc4407377" w:history="1">
            <w:r w:rsidR="00DD21F8" w:rsidRPr="00927202">
              <w:rPr>
                <w:rStyle w:val="Hipervnculo"/>
                <w:noProof/>
              </w:rPr>
              <w:t>Objetivo general del proyecto.</w:t>
            </w:r>
            <w:r w:rsidR="00DD21F8">
              <w:rPr>
                <w:noProof/>
                <w:webHidden/>
              </w:rPr>
              <w:tab/>
            </w:r>
            <w:r w:rsidR="00DD21F8">
              <w:rPr>
                <w:noProof/>
                <w:webHidden/>
              </w:rPr>
              <w:fldChar w:fldCharType="begin"/>
            </w:r>
            <w:r w:rsidR="00DD21F8">
              <w:rPr>
                <w:noProof/>
                <w:webHidden/>
              </w:rPr>
              <w:instrText xml:space="preserve"> PAGEREF _Toc4407377 \h </w:instrText>
            </w:r>
            <w:r w:rsidR="00DD21F8">
              <w:rPr>
                <w:noProof/>
                <w:webHidden/>
              </w:rPr>
            </w:r>
            <w:r w:rsidR="00DD21F8">
              <w:rPr>
                <w:noProof/>
                <w:webHidden/>
              </w:rPr>
              <w:fldChar w:fldCharType="separate"/>
            </w:r>
            <w:r w:rsidR="00DD21F8">
              <w:rPr>
                <w:noProof/>
                <w:webHidden/>
              </w:rPr>
              <w:t>1</w:t>
            </w:r>
            <w:r w:rsidR="00DD21F8">
              <w:rPr>
                <w:noProof/>
                <w:webHidden/>
              </w:rPr>
              <w:fldChar w:fldCharType="end"/>
            </w:r>
          </w:hyperlink>
        </w:p>
        <w:p w14:paraId="2C550899" w14:textId="77777777" w:rsidR="00DD21F8" w:rsidRDefault="00CF5A31">
          <w:pPr>
            <w:pStyle w:val="TDC1"/>
            <w:tabs>
              <w:tab w:val="right" w:leader="dot" w:pos="8828"/>
            </w:tabs>
            <w:rPr>
              <w:noProof/>
            </w:rPr>
          </w:pPr>
          <w:hyperlink w:anchor="_Toc4407378" w:history="1">
            <w:r w:rsidR="00DD21F8" w:rsidRPr="00927202">
              <w:rPr>
                <w:rStyle w:val="Hipervnculo"/>
                <w:noProof/>
              </w:rPr>
              <w:t>Objetivos particulares del proyecto.</w:t>
            </w:r>
            <w:r w:rsidR="00DD21F8">
              <w:rPr>
                <w:noProof/>
                <w:webHidden/>
              </w:rPr>
              <w:tab/>
            </w:r>
            <w:r w:rsidR="00DD21F8">
              <w:rPr>
                <w:noProof/>
                <w:webHidden/>
              </w:rPr>
              <w:fldChar w:fldCharType="begin"/>
            </w:r>
            <w:r w:rsidR="00DD21F8">
              <w:rPr>
                <w:noProof/>
                <w:webHidden/>
              </w:rPr>
              <w:instrText xml:space="preserve"> PAGEREF _Toc4407378 \h </w:instrText>
            </w:r>
            <w:r w:rsidR="00DD21F8">
              <w:rPr>
                <w:noProof/>
                <w:webHidden/>
              </w:rPr>
            </w:r>
            <w:r w:rsidR="00DD21F8">
              <w:rPr>
                <w:noProof/>
                <w:webHidden/>
              </w:rPr>
              <w:fldChar w:fldCharType="separate"/>
            </w:r>
            <w:r w:rsidR="00DD21F8">
              <w:rPr>
                <w:noProof/>
                <w:webHidden/>
              </w:rPr>
              <w:t>1</w:t>
            </w:r>
            <w:r w:rsidR="00DD21F8">
              <w:rPr>
                <w:noProof/>
                <w:webHidden/>
              </w:rPr>
              <w:fldChar w:fldCharType="end"/>
            </w:r>
          </w:hyperlink>
        </w:p>
        <w:p w14:paraId="161EB930" w14:textId="13DDD11C" w:rsidR="00207696" w:rsidRPr="00207696" w:rsidRDefault="00207696" w:rsidP="00207696">
          <w:r>
            <w:t>Marco metodológico…………………………………………………………………………………………………………………….. 1</w:t>
          </w:r>
        </w:p>
        <w:p w14:paraId="0A41B739" w14:textId="13F660EF" w:rsidR="00207696" w:rsidRPr="00207696" w:rsidRDefault="00207696" w:rsidP="00207696">
          <w:r>
            <w:t>Cronograma de actividades…………………………………………………………………………………………………………… 5</w:t>
          </w:r>
        </w:p>
        <w:p w14:paraId="5537AB39" w14:textId="77777777" w:rsidR="00DD21F8" w:rsidRDefault="00CF5A31">
          <w:pPr>
            <w:pStyle w:val="TDC1"/>
            <w:tabs>
              <w:tab w:val="right" w:leader="dot" w:pos="8828"/>
            </w:tabs>
            <w:rPr>
              <w:noProof/>
            </w:rPr>
          </w:pPr>
          <w:hyperlink w:anchor="_Toc4407379" w:history="1">
            <w:r w:rsidR="00DD21F8" w:rsidRPr="00927202">
              <w:rPr>
                <w:rStyle w:val="Hipervnculo"/>
                <w:noProof/>
              </w:rPr>
              <w:t>Bibliografía.</w:t>
            </w:r>
            <w:r w:rsidR="00DD21F8">
              <w:rPr>
                <w:noProof/>
                <w:webHidden/>
              </w:rPr>
              <w:tab/>
            </w:r>
            <w:r w:rsidR="00DD21F8">
              <w:rPr>
                <w:noProof/>
                <w:webHidden/>
              </w:rPr>
              <w:fldChar w:fldCharType="begin"/>
            </w:r>
            <w:r w:rsidR="00DD21F8">
              <w:rPr>
                <w:noProof/>
                <w:webHidden/>
              </w:rPr>
              <w:instrText xml:space="preserve"> PAGEREF _Toc4407379 \h </w:instrText>
            </w:r>
            <w:r w:rsidR="00DD21F8">
              <w:rPr>
                <w:noProof/>
                <w:webHidden/>
              </w:rPr>
            </w:r>
            <w:r w:rsidR="00DD21F8">
              <w:rPr>
                <w:noProof/>
                <w:webHidden/>
              </w:rPr>
              <w:fldChar w:fldCharType="separate"/>
            </w:r>
            <w:r w:rsidR="00DD21F8">
              <w:rPr>
                <w:noProof/>
                <w:webHidden/>
              </w:rPr>
              <w:t>2</w:t>
            </w:r>
            <w:r w:rsidR="00DD21F8">
              <w:rPr>
                <w:noProof/>
                <w:webHidden/>
              </w:rPr>
              <w:fldChar w:fldCharType="end"/>
            </w:r>
          </w:hyperlink>
        </w:p>
        <w:p w14:paraId="53B09B26" w14:textId="77777777" w:rsidR="00DD21F8" w:rsidRDefault="00CF5A31">
          <w:pPr>
            <w:pStyle w:val="TDC1"/>
            <w:tabs>
              <w:tab w:val="right" w:leader="dot" w:pos="8828"/>
            </w:tabs>
            <w:rPr>
              <w:rFonts w:eastAsiaTheme="minorEastAsia"/>
              <w:noProof/>
              <w:lang w:eastAsia="es-MX"/>
            </w:rPr>
          </w:pPr>
          <w:hyperlink w:anchor="_Toc4407380" w:history="1">
            <w:r w:rsidR="00DD21F8" w:rsidRPr="00927202">
              <w:rPr>
                <w:rStyle w:val="Hipervnculo"/>
                <w:noProof/>
              </w:rPr>
              <w:t>Firmas.</w:t>
            </w:r>
            <w:r w:rsidR="00DD21F8">
              <w:rPr>
                <w:noProof/>
                <w:webHidden/>
              </w:rPr>
              <w:tab/>
            </w:r>
            <w:r w:rsidR="00DD21F8">
              <w:rPr>
                <w:noProof/>
                <w:webHidden/>
              </w:rPr>
              <w:fldChar w:fldCharType="begin"/>
            </w:r>
            <w:r w:rsidR="00DD21F8">
              <w:rPr>
                <w:noProof/>
                <w:webHidden/>
              </w:rPr>
              <w:instrText xml:space="preserve"> PAGEREF _Toc4407380 \h </w:instrText>
            </w:r>
            <w:r w:rsidR="00DD21F8">
              <w:rPr>
                <w:noProof/>
                <w:webHidden/>
              </w:rPr>
            </w:r>
            <w:r w:rsidR="00DD21F8">
              <w:rPr>
                <w:noProof/>
                <w:webHidden/>
              </w:rPr>
              <w:fldChar w:fldCharType="separate"/>
            </w:r>
            <w:r w:rsidR="00DD21F8">
              <w:rPr>
                <w:noProof/>
                <w:webHidden/>
              </w:rPr>
              <w:t>3</w:t>
            </w:r>
            <w:r w:rsidR="00DD21F8">
              <w:rPr>
                <w:noProof/>
                <w:webHidden/>
              </w:rPr>
              <w:fldChar w:fldCharType="end"/>
            </w:r>
          </w:hyperlink>
        </w:p>
        <w:p w14:paraId="393CDACB" w14:textId="77777777" w:rsidR="00DD21F8" w:rsidRDefault="00CF5A31">
          <w:pPr>
            <w:pStyle w:val="TDC1"/>
            <w:tabs>
              <w:tab w:val="right" w:leader="dot" w:pos="8828"/>
            </w:tabs>
            <w:rPr>
              <w:rFonts w:eastAsiaTheme="minorEastAsia"/>
              <w:noProof/>
              <w:lang w:eastAsia="es-MX"/>
            </w:rPr>
          </w:pPr>
          <w:hyperlink w:anchor="_Toc4407381" w:history="1">
            <w:r w:rsidR="00DD21F8" w:rsidRPr="00927202">
              <w:rPr>
                <w:rStyle w:val="Hipervnculo"/>
                <w:noProof/>
              </w:rPr>
              <w:t>Autorización.</w:t>
            </w:r>
            <w:r w:rsidR="00DD21F8">
              <w:rPr>
                <w:noProof/>
                <w:webHidden/>
              </w:rPr>
              <w:tab/>
            </w:r>
            <w:r w:rsidR="00DD21F8">
              <w:rPr>
                <w:noProof/>
                <w:webHidden/>
              </w:rPr>
              <w:fldChar w:fldCharType="begin"/>
            </w:r>
            <w:r w:rsidR="00DD21F8">
              <w:rPr>
                <w:noProof/>
                <w:webHidden/>
              </w:rPr>
              <w:instrText xml:space="preserve"> PAGEREF _Toc4407381 \h </w:instrText>
            </w:r>
            <w:r w:rsidR="00DD21F8">
              <w:rPr>
                <w:noProof/>
                <w:webHidden/>
              </w:rPr>
            </w:r>
            <w:r w:rsidR="00DD21F8">
              <w:rPr>
                <w:noProof/>
                <w:webHidden/>
              </w:rPr>
              <w:fldChar w:fldCharType="separate"/>
            </w:r>
            <w:r w:rsidR="00DD21F8">
              <w:rPr>
                <w:noProof/>
                <w:webHidden/>
              </w:rPr>
              <w:t>3</w:t>
            </w:r>
            <w:r w:rsidR="00DD21F8">
              <w:rPr>
                <w:noProof/>
                <w:webHidden/>
              </w:rPr>
              <w:fldChar w:fldCharType="end"/>
            </w:r>
          </w:hyperlink>
        </w:p>
        <w:p w14:paraId="6EA27D5A" w14:textId="77777777" w:rsidR="00DD21F8" w:rsidRDefault="00CF5A31">
          <w:pPr>
            <w:pStyle w:val="TDC1"/>
            <w:tabs>
              <w:tab w:val="right" w:leader="dot" w:pos="8828"/>
            </w:tabs>
            <w:rPr>
              <w:rFonts w:eastAsiaTheme="minorEastAsia"/>
              <w:noProof/>
              <w:lang w:eastAsia="es-MX"/>
            </w:rPr>
          </w:pPr>
          <w:hyperlink w:anchor="_Toc4407382" w:history="1">
            <w:r w:rsidR="00DD21F8" w:rsidRPr="00927202">
              <w:rPr>
                <w:rStyle w:val="Hipervnculo"/>
                <w:noProof/>
              </w:rPr>
              <w:t>Currículum Vitae del director y los asesores del proyecto de TT.</w:t>
            </w:r>
            <w:r w:rsidR="00DD21F8">
              <w:rPr>
                <w:noProof/>
                <w:webHidden/>
              </w:rPr>
              <w:tab/>
            </w:r>
            <w:r w:rsidR="00DD21F8">
              <w:rPr>
                <w:noProof/>
                <w:webHidden/>
              </w:rPr>
              <w:fldChar w:fldCharType="begin"/>
            </w:r>
            <w:r w:rsidR="00DD21F8">
              <w:rPr>
                <w:noProof/>
                <w:webHidden/>
              </w:rPr>
              <w:instrText xml:space="preserve"> PAGEREF _Toc4407382 \h </w:instrText>
            </w:r>
            <w:r w:rsidR="00DD21F8">
              <w:rPr>
                <w:noProof/>
                <w:webHidden/>
              </w:rPr>
            </w:r>
            <w:r w:rsidR="00DD21F8">
              <w:rPr>
                <w:noProof/>
                <w:webHidden/>
              </w:rPr>
              <w:fldChar w:fldCharType="separate"/>
            </w:r>
            <w:r w:rsidR="00DD21F8">
              <w:rPr>
                <w:noProof/>
                <w:webHidden/>
              </w:rPr>
              <w:t>4</w:t>
            </w:r>
            <w:r w:rsidR="00DD21F8">
              <w:rPr>
                <w:noProof/>
                <w:webHidden/>
              </w:rPr>
              <w:fldChar w:fldCharType="end"/>
            </w:r>
          </w:hyperlink>
        </w:p>
        <w:p w14:paraId="6AAFDD34" w14:textId="77777777" w:rsidR="00912462" w:rsidRDefault="00912462">
          <w:pPr>
            <w:rPr>
              <w:b/>
              <w:bCs/>
              <w:lang w:val="es-ES"/>
            </w:rPr>
          </w:pPr>
          <w:r w:rsidRPr="000252C6">
            <w:rPr>
              <w:rFonts w:ascii="Times New Roman" w:hAnsi="Times New Roman" w:cs="Times New Roman"/>
              <w:b/>
              <w:bCs/>
              <w:lang w:val="es-ES"/>
            </w:rPr>
            <w:fldChar w:fldCharType="end"/>
          </w:r>
        </w:p>
      </w:sdtContent>
    </w:sdt>
    <w:p w14:paraId="77C6094D"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035FC104" w14:textId="64570E2E"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 xml:space="preserve">ndice de </w:t>
      </w:r>
      <w:r w:rsidR="000351C1">
        <w:rPr>
          <w:rFonts w:ascii="Times New Roman" w:eastAsiaTheme="minorHAnsi" w:hAnsi="Times New Roman" w:cs="Times New Roman"/>
          <w:b/>
          <w:color w:val="auto"/>
          <w:szCs w:val="36"/>
          <w:lang w:val="es-ES" w:eastAsia="en-US"/>
        </w:rPr>
        <w:t>imágenes</w:t>
      </w:r>
    </w:p>
    <w:p w14:paraId="759A845F" w14:textId="08EDED75" w:rsidR="003D72D5" w:rsidRDefault="00E2203B" w:rsidP="003D72D5">
      <w:pPr>
        <w:rPr>
          <w:lang w:val="es-ES"/>
        </w:rPr>
      </w:pPr>
      <w:r>
        <w:rPr>
          <w:lang w:val="es-ES"/>
        </w:rPr>
        <w:t>Imagen</w:t>
      </w:r>
      <w:r w:rsidR="003D72D5">
        <w:rPr>
          <w:lang w:val="es-ES"/>
        </w:rPr>
        <w:t xml:space="preserve"> 1…………………………………………………………………………………………………………………………………………</w:t>
      </w:r>
      <w:r>
        <w:rPr>
          <w:lang w:val="es-ES"/>
        </w:rPr>
        <w:t>7</w:t>
      </w:r>
    </w:p>
    <w:p w14:paraId="1DEE5DF7" w14:textId="70E4842D" w:rsidR="00B5262F" w:rsidRDefault="00B5262F" w:rsidP="003D72D5">
      <w:pPr>
        <w:rPr>
          <w:lang w:val="es-ES"/>
        </w:rPr>
      </w:pPr>
      <w:r>
        <w:rPr>
          <w:lang w:val="es-ES"/>
        </w:rPr>
        <w:t xml:space="preserve">Imagen </w:t>
      </w:r>
      <w:r w:rsidR="00E2203B">
        <w:rPr>
          <w:lang w:val="es-ES"/>
        </w:rPr>
        <w:t>2</w:t>
      </w:r>
      <w:r>
        <w:rPr>
          <w:lang w:val="es-ES"/>
        </w:rPr>
        <w:t>……………………………………………………………………………………………………………………………………</w:t>
      </w:r>
      <w:r w:rsidR="00E2203B">
        <w:rPr>
          <w:lang w:val="es-ES"/>
        </w:rPr>
        <w:t>……8</w:t>
      </w:r>
    </w:p>
    <w:p w14:paraId="3BD3B7FA" w14:textId="19032BBB" w:rsidR="00B5262F" w:rsidRPr="003D72D5" w:rsidRDefault="00B5262F" w:rsidP="003D72D5">
      <w:pPr>
        <w:rPr>
          <w:lang w:val="es-ES"/>
        </w:rPr>
      </w:pPr>
      <w:r>
        <w:rPr>
          <w:lang w:val="es-ES"/>
        </w:rPr>
        <w:t xml:space="preserve">Imagen </w:t>
      </w:r>
      <w:r w:rsidR="00E2203B">
        <w:rPr>
          <w:lang w:val="es-ES"/>
        </w:rPr>
        <w:t>3…………………………………………………………………………………………………………………………………………9</w:t>
      </w:r>
    </w:p>
    <w:p w14:paraId="0B7C7B9E" w14:textId="0A2A657E"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gráficas</w:t>
      </w:r>
    </w:p>
    <w:p w14:paraId="419F029D" w14:textId="77777777" w:rsidR="00151BEF" w:rsidRDefault="00151BEF">
      <w:pPr>
        <w:sectPr w:rsidR="00151BEF" w:rsidSect="00832D11">
          <w:footerReference w:type="default" r:id="rId14"/>
          <w:pgSz w:w="12240" w:h="15840"/>
          <w:pgMar w:top="1417" w:right="1701" w:bottom="1417" w:left="1701" w:header="708" w:footer="708" w:gutter="0"/>
          <w:pgNumType w:fmt="lowerRoman" w:start="1"/>
          <w:cols w:space="708"/>
          <w:docGrid w:linePitch="360"/>
        </w:sectPr>
      </w:pPr>
    </w:p>
    <w:p w14:paraId="0C340CF1" w14:textId="77777777" w:rsidR="008C6D1C" w:rsidRDefault="008C6D1C" w:rsidP="00A56266">
      <w:pPr>
        <w:pStyle w:val="Ttulo"/>
        <w:spacing w:before="0" w:after="0" w:line="480" w:lineRule="auto"/>
      </w:pPr>
      <w:bookmarkStart w:id="0" w:name="_Toc4407376"/>
      <w:r>
        <w:lastRenderedPageBreak/>
        <w:t>Descripción del proyecto.</w:t>
      </w:r>
      <w:bookmarkEnd w:id="0"/>
    </w:p>
    <w:p w14:paraId="308C1716" w14:textId="50219BAC" w:rsidR="00A56266" w:rsidRDefault="00E74652" w:rsidP="00E60116">
      <w:pPr>
        <w:pStyle w:val="Textonormal"/>
        <w:spacing w:after="0"/>
        <w:contextualSpacing/>
      </w:pPr>
      <w:r w:rsidRPr="00E74652">
        <w:t>La experiencia turística virtual realista que se pretende ofrecer consta de las avenidas González Ortega e Hidalgo, del centro histórico de la ciudad, la cual se dará a conocer por medio de una aplicación online, multijugador e interactiva. Dicho producto es una aplicación online de fácil acceso, con varios usuarios a la vez e interactiva con un manual de usuarios, un manual técnico, un manual para dar mantenimiento a la aplicación y un manual de software para desarrolladores y editores.</w:t>
      </w:r>
    </w:p>
    <w:p w14:paraId="13E6A6FD" w14:textId="77777777" w:rsidR="00E74652" w:rsidRDefault="00E74652" w:rsidP="00E60116">
      <w:pPr>
        <w:pStyle w:val="Textonormal"/>
        <w:spacing w:after="0"/>
        <w:contextualSpacing/>
      </w:pPr>
    </w:p>
    <w:p w14:paraId="095E7C44" w14:textId="77777777" w:rsidR="008C6D1C" w:rsidRDefault="008C6D1C" w:rsidP="00A56266">
      <w:pPr>
        <w:pStyle w:val="Ttulo"/>
        <w:spacing w:before="0" w:after="0" w:line="480" w:lineRule="auto"/>
      </w:pPr>
      <w:bookmarkStart w:id="1" w:name="_Toc4407377"/>
      <w:r>
        <w:t>Objetivo general del proyecto.</w:t>
      </w:r>
      <w:bookmarkEnd w:id="1"/>
    </w:p>
    <w:p w14:paraId="7748B9C7" w14:textId="611AEFF6" w:rsidR="00A56266" w:rsidRDefault="00B726CD" w:rsidP="00E60116">
      <w:pPr>
        <w:pStyle w:val="Textonormal"/>
        <w:spacing w:after="0"/>
        <w:contextualSpacing/>
      </w:pPr>
      <w:r w:rsidRPr="00B726CD">
        <w:t>Promover el turismo en el estado de Zacatecas a través de un software que por medio de la realidad virtual sea una herramienta para que cualquier persona pueda tener un acercamiento tecnológico turístico de una forma realista y detallada de las avenidas principales del centro histórico de la ciudad de Zacatecas. Y de esta manera, se dé a conocer las maravillas que el lugar ofrece como parte del turismo en la ciudad.</w:t>
      </w:r>
    </w:p>
    <w:p w14:paraId="26B4CAC8" w14:textId="77777777" w:rsidR="00B726CD" w:rsidRDefault="00B726CD" w:rsidP="00E60116">
      <w:pPr>
        <w:pStyle w:val="Textonormal"/>
        <w:spacing w:after="0"/>
        <w:contextualSpacing/>
      </w:pPr>
    </w:p>
    <w:p w14:paraId="3C0C0B64" w14:textId="77777777" w:rsidR="00DF1B9F" w:rsidRDefault="00DF1B9F" w:rsidP="00A56266">
      <w:pPr>
        <w:pStyle w:val="Ttulo"/>
        <w:spacing w:before="0" w:after="0" w:line="480" w:lineRule="auto"/>
      </w:pPr>
      <w:bookmarkStart w:id="2" w:name="_Toc4407378"/>
      <w:r>
        <w:t>Objetivos particulares del proyecto.</w:t>
      </w:r>
      <w:bookmarkEnd w:id="2"/>
    </w:p>
    <w:p w14:paraId="34CB1AFC" w14:textId="1B2FA103" w:rsidR="00B726CD" w:rsidRDefault="00B726CD" w:rsidP="00B726CD">
      <w:pPr>
        <w:pStyle w:val="Prrafodelista"/>
        <w:numPr>
          <w:ilvl w:val="0"/>
          <w:numId w:val="5"/>
        </w:numPr>
        <w:jc w:val="both"/>
        <w:rPr>
          <w:rFonts w:ascii="Times New Roman" w:hAnsi="Times New Roman"/>
          <w:sz w:val="24"/>
        </w:rPr>
      </w:pPr>
      <w:r w:rsidRPr="00B726CD">
        <w:rPr>
          <w:rFonts w:ascii="Times New Roman" w:hAnsi="Times New Roman"/>
          <w:sz w:val="24"/>
        </w:rPr>
        <w:t>Generar alternativas al turismo en el centro histórico de Zacatecas, por lo que el recorrido se centra en la representación realista de la arquitectura de la avenida principal, con zonas históricas de patrimonio cultural como la Catedral.</w:t>
      </w:r>
    </w:p>
    <w:p w14:paraId="78FCF428" w14:textId="0D40BAF2" w:rsidR="00B726CD" w:rsidRDefault="00B726CD" w:rsidP="00B726CD">
      <w:pPr>
        <w:pStyle w:val="Prrafodelista"/>
        <w:numPr>
          <w:ilvl w:val="0"/>
          <w:numId w:val="5"/>
        </w:numPr>
        <w:jc w:val="both"/>
        <w:rPr>
          <w:rFonts w:ascii="Times New Roman" w:hAnsi="Times New Roman"/>
          <w:sz w:val="24"/>
        </w:rPr>
      </w:pPr>
      <w:r w:rsidRPr="00B726CD">
        <w:rPr>
          <w:rFonts w:ascii="Times New Roman" w:hAnsi="Times New Roman"/>
          <w:sz w:val="24"/>
        </w:rPr>
        <w:t>Ofrecer una plataforma multijugador que contribuya a nuevas alternativas para personas que no tengan la facilidad de viajar, pero tengan el interés de conocer la ciudad, y así mismo pueda ser apoyado por otros usuarios.</w:t>
      </w:r>
    </w:p>
    <w:p w14:paraId="55E094C6" w14:textId="35AAEAC2" w:rsidR="00DD21F8" w:rsidRDefault="00B726CD" w:rsidP="00B726CD">
      <w:pPr>
        <w:pStyle w:val="Prrafodelista"/>
        <w:numPr>
          <w:ilvl w:val="0"/>
          <w:numId w:val="5"/>
        </w:numPr>
        <w:jc w:val="both"/>
        <w:rPr>
          <w:rFonts w:ascii="Times New Roman" w:hAnsi="Times New Roman"/>
          <w:sz w:val="24"/>
        </w:rPr>
      </w:pPr>
      <w:r w:rsidRPr="00B726CD">
        <w:rPr>
          <w:rFonts w:ascii="Times New Roman" w:hAnsi="Times New Roman"/>
          <w:sz w:val="24"/>
        </w:rPr>
        <w:t>Añadir datos históricos dentro de la plataforma que informen sobre la historia de la ciudad de Zacatecas y pueda apreciarse el arte arquitectónico de cada edificación.</w:t>
      </w:r>
    </w:p>
    <w:p w14:paraId="3A57149C" w14:textId="77777777" w:rsidR="00B726CD" w:rsidRPr="00B726CD" w:rsidRDefault="00B726CD" w:rsidP="00B726CD">
      <w:pPr>
        <w:jc w:val="both"/>
        <w:rPr>
          <w:rFonts w:ascii="Times New Roman" w:hAnsi="Times New Roman"/>
          <w:sz w:val="24"/>
        </w:rPr>
      </w:pPr>
    </w:p>
    <w:p w14:paraId="34127C28" w14:textId="62E18576" w:rsidR="00186BB7" w:rsidRDefault="00DD21F8" w:rsidP="00186BB7">
      <w:pPr>
        <w:pStyle w:val="Ttulo"/>
        <w:spacing w:before="0" w:after="0" w:line="480" w:lineRule="auto"/>
      </w:pPr>
      <w:r>
        <w:t>Marco metodológico.</w:t>
      </w:r>
    </w:p>
    <w:p w14:paraId="112D3341" w14:textId="77777777" w:rsidR="00786985" w:rsidRDefault="00786985" w:rsidP="00786985">
      <w:pPr>
        <w:pStyle w:val="Textonormal"/>
        <w:spacing w:after="0"/>
        <w:contextualSpacing/>
      </w:pPr>
      <w:r>
        <w:t xml:space="preserve">En el ámbito del desarrollo de software, diversos conceptos y enfoques guían la manera en que los equipos abordan la creación de programas informáticos. Para comprender estos </w:t>
      </w:r>
      <w:r>
        <w:lastRenderedPageBreak/>
        <w:t>enfoques, es fundamental diferenciar entre el modelo de proceso de software, las metodologías de desarrollo y los marcos de trabajo que orientan el trabajo de los equipos.</w:t>
      </w:r>
    </w:p>
    <w:p w14:paraId="0E13EE47" w14:textId="77777777" w:rsidR="00786985" w:rsidRDefault="00786985" w:rsidP="00786985">
      <w:pPr>
        <w:pStyle w:val="Textonormal"/>
        <w:spacing w:after="0"/>
        <w:contextualSpacing/>
      </w:pPr>
    </w:p>
    <w:p w14:paraId="2DA8CCF8" w14:textId="56B7D34C" w:rsidR="00786985" w:rsidRDefault="00786985" w:rsidP="00786985">
      <w:pPr>
        <w:pStyle w:val="Textonormal"/>
        <w:spacing w:after="0"/>
        <w:contextualSpacing/>
      </w:pPr>
      <w:r>
        <w:t>Según Sommerville (2005), un modelo de proceso de software es una representación simplificada de cómo se desarrolla el software desde una perspectiva específica. Es una abstracción que simplifica un proceso real, proporcionando una guía para entender y ejecutar las actividades involucradas en el desarrollo de software.</w:t>
      </w:r>
      <w:r w:rsidR="000546EB">
        <w:t xml:space="preserve"> [</w:t>
      </w:r>
      <w:r w:rsidR="005A065E">
        <w:t>1</w:t>
      </w:r>
      <w:r w:rsidR="000546EB">
        <w:t>]</w:t>
      </w:r>
    </w:p>
    <w:p w14:paraId="3FCC2242" w14:textId="77777777" w:rsidR="00786985" w:rsidRDefault="00786985" w:rsidP="00786985">
      <w:pPr>
        <w:pStyle w:val="Textonormal"/>
        <w:spacing w:after="0"/>
        <w:contextualSpacing/>
      </w:pPr>
    </w:p>
    <w:p w14:paraId="154B017D" w14:textId="6531FA7A" w:rsidR="00786985" w:rsidRDefault="00786985" w:rsidP="00786985">
      <w:pPr>
        <w:pStyle w:val="Textonormal"/>
        <w:spacing w:after="0"/>
        <w:contextualSpacing/>
      </w:pPr>
      <w:r>
        <w:t>Por otro lado, una metodología de desarrollo de software consiste en un conjunto de prácticas, técnicas y herramientas utilizadas por los equipos de desarrollo para planificar, diseñar, construir, probar y entregar software de alta calidad de manera eficiente. Estas metodologías pueden variar ampliamente en su enfoque y aplicabilidad, pero comparten el objetivo común de gestionar el proceso de desarrollo de software de manera efectiva.</w:t>
      </w:r>
      <w:r w:rsidR="000546EB">
        <w:t xml:space="preserve"> [</w:t>
      </w:r>
      <w:r w:rsidR="005A065E">
        <w:t>2</w:t>
      </w:r>
      <w:r w:rsidR="000546EB">
        <w:t>]</w:t>
      </w:r>
    </w:p>
    <w:p w14:paraId="7984E522" w14:textId="77777777" w:rsidR="00786985" w:rsidRDefault="00786985" w:rsidP="00786985">
      <w:pPr>
        <w:pStyle w:val="Textonormal"/>
        <w:spacing w:after="0"/>
        <w:contextualSpacing/>
      </w:pPr>
    </w:p>
    <w:p w14:paraId="7A57498D" w14:textId="4962FB6D" w:rsidR="00786985" w:rsidRDefault="00786985" w:rsidP="00786985">
      <w:pPr>
        <w:pStyle w:val="Textonormal"/>
        <w:spacing w:after="0"/>
        <w:contextualSpacing/>
      </w:pPr>
      <w:r>
        <w:t xml:space="preserve">Un marco de trabajo, también conocido como </w:t>
      </w:r>
      <w:proofErr w:type="spellStart"/>
      <w:r>
        <w:t>framework</w:t>
      </w:r>
      <w:proofErr w:type="spellEnd"/>
      <w:r>
        <w:t xml:space="preserve">, es un conjunto estandarizado de conceptos, prácticas y criterios que proporciona una estructura para abordar problemas específicos de manera consistente y </w:t>
      </w:r>
      <w:r w:rsidR="00EA56D4">
        <w:t>eficiente.</w:t>
      </w:r>
      <w:r w:rsidR="00D73112">
        <w:t xml:space="preserve"> </w:t>
      </w:r>
      <w:r>
        <w:t xml:space="preserve">Los marcos de trabajo sirven como referencia para resolver problemas similares en el futuro y pueden adaptarse según las necesidades del equipo y del </w:t>
      </w:r>
      <w:r w:rsidR="00EA56D4">
        <w:t>proyecto</w:t>
      </w:r>
      <w:r w:rsidR="00EA56D4" w:rsidRPr="003A7803">
        <w:rPr>
          <w:sz w:val="20"/>
          <w:szCs w:val="18"/>
        </w:rPr>
        <w:t xml:space="preserve"> [</w:t>
      </w:r>
      <w:r w:rsidR="005A065E">
        <w:rPr>
          <w:sz w:val="20"/>
          <w:szCs w:val="18"/>
        </w:rPr>
        <w:t>3</w:t>
      </w:r>
      <w:r w:rsidR="00EA56D4" w:rsidRPr="003A7803">
        <w:rPr>
          <w:sz w:val="20"/>
          <w:szCs w:val="18"/>
        </w:rPr>
        <w:t>].</w:t>
      </w:r>
    </w:p>
    <w:p w14:paraId="01AD9E56" w14:textId="77777777" w:rsidR="00786985" w:rsidRDefault="00786985" w:rsidP="00786985">
      <w:pPr>
        <w:pStyle w:val="Textonormal"/>
        <w:spacing w:after="0"/>
        <w:contextualSpacing/>
      </w:pPr>
    </w:p>
    <w:p w14:paraId="7CA0034F" w14:textId="75546E05" w:rsidR="00786985" w:rsidRDefault="00786985" w:rsidP="00786985">
      <w:pPr>
        <w:pStyle w:val="Textonormal"/>
        <w:spacing w:after="0"/>
        <w:contextualSpacing/>
      </w:pPr>
      <w:r>
        <w:t>En el contexto del desarrollo de software, las metodologías ágiles han ganado popularidad en los últimos años. Estas metodologías se centran en proporcionar rápidamente pequeñas piezas de software funcional para aumentar la satisfacción del cliente. Utilizan enfoques flexibles y fomentan el trabajo en equipo para permitir mejoras constantes a lo largo del ciclo de desarrollo.</w:t>
      </w:r>
      <w:r w:rsidR="00DD10CF">
        <w:t xml:space="preserve"> </w:t>
      </w:r>
      <w:r w:rsidR="0038798B">
        <w:t>[</w:t>
      </w:r>
      <w:r w:rsidR="005A065E">
        <w:t>4</w:t>
      </w:r>
      <w:r w:rsidR="0038798B">
        <w:t>]</w:t>
      </w:r>
      <w:r w:rsidR="00DD10CF">
        <w:t xml:space="preserve"> Algunos </w:t>
      </w:r>
      <w:r w:rsidR="000C779D">
        <w:t>ejemplos</w:t>
      </w:r>
      <w:r w:rsidR="00E50BF4">
        <w:t xml:space="preserve"> de estas</w:t>
      </w:r>
      <w:r w:rsidR="000C779D">
        <w:t xml:space="preserve"> meto</w:t>
      </w:r>
      <w:r w:rsidR="005740F1">
        <w:t>dologías ágiles son:</w:t>
      </w:r>
    </w:p>
    <w:p w14:paraId="2F52B217" w14:textId="1509AE83" w:rsidR="005740F1" w:rsidRDefault="005740F1" w:rsidP="005740F1">
      <w:pPr>
        <w:pStyle w:val="Textonormal"/>
        <w:numPr>
          <w:ilvl w:val="0"/>
          <w:numId w:val="13"/>
        </w:numPr>
        <w:spacing w:after="0"/>
        <w:contextualSpacing/>
      </w:pPr>
      <w:r>
        <w:t>Agile</w:t>
      </w:r>
      <w:r w:rsidR="0038798B">
        <w:t>.</w:t>
      </w:r>
    </w:p>
    <w:p w14:paraId="382891DF" w14:textId="26869B89" w:rsidR="00A50A45" w:rsidRDefault="00A50A45" w:rsidP="005740F1">
      <w:pPr>
        <w:pStyle w:val="Textonormal"/>
        <w:numPr>
          <w:ilvl w:val="0"/>
          <w:numId w:val="13"/>
        </w:numPr>
        <w:spacing w:after="0"/>
        <w:contextualSpacing/>
      </w:pPr>
      <w:r>
        <w:t>Scrum</w:t>
      </w:r>
      <w:r w:rsidR="0038798B">
        <w:t>.</w:t>
      </w:r>
    </w:p>
    <w:p w14:paraId="2545257C" w14:textId="2B7444F8" w:rsidR="00A50A45" w:rsidRDefault="00F40AF0" w:rsidP="005740F1">
      <w:pPr>
        <w:pStyle w:val="Textonormal"/>
        <w:numPr>
          <w:ilvl w:val="0"/>
          <w:numId w:val="13"/>
        </w:numPr>
        <w:spacing w:after="0"/>
        <w:contextualSpacing/>
      </w:pPr>
      <w:r>
        <w:t xml:space="preserve">Extreme </w:t>
      </w:r>
      <w:proofErr w:type="spellStart"/>
      <w:r>
        <w:t>Programming</w:t>
      </w:r>
      <w:proofErr w:type="spellEnd"/>
      <w:r>
        <w:t xml:space="preserve"> </w:t>
      </w:r>
      <w:r w:rsidR="00BE400E">
        <w:t>o XP</w:t>
      </w:r>
      <w:r w:rsidR="0038798B">
        <w:t>.</w:t>
      </w:r>
    </w:p>
    <w:p w14:paraId="3B6C356E" w14:textId="622E6A54" w:rsidR="00A67339" w:rsidRDefault="00A67339" w:rsidP="005740F1">
      <w:pPr>
        <w:pStyle w:val="Textonormal"/>
        <w:numPr>
          <w:ilvl w:val="0"/>
          <w:numId w:val="13"/>
        </w:numPr>
        <w:spacing w:after="0"/>
        <w:contextualSpacing/>
      </w:pPr>
      <w:r>
        <w:t>Kanban</w:t>
      </w:r>
      <w:r w:rsidR="0038798B">
        <w:t>. [</w:t>
      </w:r>
      <w:r w:rsidR="00CF5A31">
        <w:t>6</w:t>
      </w:r>
      <w:r w:rsidR="0038798B">
        <w:t>]</w:t>
      </w:r>
    </w:p>
    <w:p w14:paraId="6F1AC19F" w14:textId="77777777" w:rsidR="00DD10CF" w:rsidRDefault="00DD10CF" w:rsidP="00786985">
      <w:pPr>
        <w:pStyle w:val="Textonormal"/>
        <w:spacing w:after="0"/>
        <w:contextualSpacing/>
      </w:pPr>
    </w:p>
    <w:p w14:paraId="21ABE524" w14:textId="77777777" w:rsidR="00786985" w:rsidRDefault="00786985" w:rsidP="00786985">
      <w:pPr>
        <w:pStyle w:val="Textonormal"/>
        <w:spacing w:after="0"/>
        <w:contextualSpacing/>
      </w:pPr>
    </w:p>
    <w:p w14:paraId="6DD56087" w14:textId="7E02CD7D" w:rsidR="00EA67BD" w:rsidRDefault="00786985" w:rsidP="00786985">
      <w:pPr>
        <w:pStyle w:val="Textonormal"/>
        <w:spacing w:after="0"/>
        <w:contextualSpacing/>
      </w:pPr>
      <w:r>
        <w:lastRenderedPageBreak/>
        <w:t xml:space="preserve">Por otro lado, las metodologías tradicionales, también conocidas como modelos de proceso prescriptivo, siguen una estructura secuencial en etapas. Cada etapa, que incluye análisis de requisitos, diseño, implementación, pruebas y entrega, debe completarse antes de avanzar a la siguiente. Aunque este enfoque puede proporcionar una estructura clara, a menudo resulta menos flexible en entornos donde los requisitos y las prioridades pueden cambiar </w:t>
      </w:r>
      <w:r w:rsidR="00B1171D">
        <w:t>rápidamente</w:t>
      </w:r>
      <w:r w:rsidRPr="003A7803">
        <w:rPr>
          <w:sz w:val="20"/>
          <w:szCs w:val="18"/>
        </w:rPr>
        <w:t>.</w:t>
      </w:r>
      <w:r w:rsidR="00112841">
        <w:rPr>
          <w:sz w:val="20"/>
          <w:szCs w:val="18"/>
        </w:rPr>
        <w:t>[5]</w:t>
      </w:r>
      <w:r w:rsidRPr="00141BC0">
        <w:t xml:space="preserve"> </w:t>
      </w:r>
      <w:r w:rsidR="00EA67BD">
        <w:t xml:space="preserve">Algunos ejemplos de estas metodologías son: </w:t>
      </w:r>
    </w:p>
    <w:p w14:paraId="0D23D6F3" w14:textId="32EF425B" w:rsidR="00EA67BD" w:rsidRDefault="00EA67BD" w:rsidP="00EA67BD">
      <w:pPr>
        <w:pStyle w:val="Textonormal"/>
        <w:numPr>
          <w:ilvl w:val="0"/>
          <w:numId w:val="8"/>
        </w:numPr>
        <w:spacing w:after="0"/>
        <w:contextualSpacing/>
      </w:pPr>
      <w:r>
        <w:t>Cascada</w:t>
      </w:r>
      <w:r w:rsidR="008F08C0">
        <w:t>.</w:t>
      </w:r>
    </w:p>
    <w:p w14:paraId="15B73F14" w14:textId="3A849EDD" w:rsidR="00EA67BD" w:rsidRDefault="006D4223" w:rsidP="00EA67BD">
      <w:pPr>
        <w:pStyle w:val="Textonormal"/>
        <w:numPr>
          <w:ilvl w:val="0"/>
          <w:numId w:val="8"/>
        </w:numPr>
        <w:spacing w:after="0"/>
        <w:contextualSpacing/>
      </w:pPr>
      <w:r>
        <w:t>Prototipos</w:t>
      </w:r>
      <w:r w:rsidR="008F08C0">
        <w:t>.</w:t>
      </w:r>
    </w:p>
    <w:p w14:paraId="7BFAE1E6" w14:textId="3BD532AB" w:rsidR="006D4223" w:rsidRDefault="00E14F5A" w:rsidP="00EA67BD">
      <w:pPr>
        <w:pStyle w:val="Textonormal"/>
        <w:numPr>
          <w:ilvl w:val="0"/>
          <w:numId w:val="8"/>
        </w:numPr>
        <w:spacing w:after="0"/>
        <w:contextualSpacing/>
      </w:pPr>
      <w:r>
        <w:t>Incremental</w:t>
      </w:r>
      <w:r w:rsidR="008F08C0">
        <w:t>.</w:t>
      </w:r>
    </w:p>
    <w:p w14:paraId="27F1B35A" w14:textId="5C1F69A9" w:rsidR="00256B7F" w:rsidRDefault="00256B7F" w:rsidP="00EA67BD">
      <w:pPr>
        <w:pStyle w:val="Textonormal"/>
        <w:numPr>
          <w:ilvl w:val="0"/>
          <w:numId w:val="8"/>
        </w:numPr>
        <w:spacing w:after="0"/>
        <w:contextualSpacing/>
      </w:pPr>
      <w:r>
        <w:t>Diseño rápido de aplicaciones</w:t>
      </w:r>
      <w:r w:rsidR="008F08C0">
        <w:t>.</w:t>
      </w:r>
    </w:p>
    <w:p w14:paraId="4F462078" w14:textId="3C25523C" w:rsidR="00343207" w:rsidRDefault="00343207" w:rsidP="00EA67BD">
      <w:pPr>
        <w:pStyle w:val="Textonormal"/>
        <w:numPr>
          <w:ilvl w:val="0"/>
          <w:numId w:val="8"/>
        </w:numPr>
        <w:spacing w:after="0"/>
        <w:contextualSpacing/>
      </w:pPr>
      <w:r>
        <w:t>Espiral</w:t>
      </w:r>
      <w:r w:rsidR="008F08C0">
        <w:t>.</w:t>
      </w:r>
    </w:p>
    <w:p w14:paraId="2B70076C" w14:textId="7ED09977" w:rsidR="009642DE" w:rsidRDefault="009642DE" w:rsidP="00EA67BD">
      <w:pPr>
        <w:pStyle w:val="Textonormal"/>
        <w:numPr>
          <w:ilvl w:val="0"/>
          <w:numId w:val="8"/>
        </w:numPr>
        <w:spacing w:after="0"/>
        <w:contextualSpacing/>
      </w:pPr>
      <w:proofErr w:type="spellStart"/>
      <w:r>
        <w:t>Cobit</w:t>
      </w:r>
      <w:proofErr w:type="spellEnd"/>
      <w:r w:rsidR="008F08C0">
        <w:t>.</w:t>
      </w:r>
      <w:r>
        <w:t xml:space="preserve"> </w:t>
      </w:r>
    </w:p>
    <w:p w14:paraId="4531413A" w14:textId="48A5828D" w:rsidR="00EA67BD" w:rsidRDefault="009642DE" w:rsidP="00E62F5A">
      <w:pPr>
        <w:pStyle w:val="Textonormal"/>
        <w:numPr>
          <w:ilvl w:val="0"/>
          <w:numId w:val="8"/>
        </w:numPr>
        <w:spacing w:after="0"/>
        <w:contextualSpacing/>
      </w:pPr>
      <w:proofErr w:type="spellStart"/>
      <w:r>
        <w:t>Itil</w:t>
      </w:r>
      <w:proofErr w:type="spellEnd"/>
      <w:r w:rsidR="008F08C0">
        <w:t>.</w:t>
      </w:r>
      <w:r w:rsidR="00E62F5A">
        <w:t xml:space="preserve"> </w:t>
      </w:r>
      <w:r w:rsidR="00ED77AD">
        <w:t>[</w:t>
      </w:r>
      <w:r w:rsidR="005148E4">
        <w:t>6</w:t>
      </w:r>
      <w:r w:rsidR="00ED77AD">
        <w:t>]</w:t>
      </w:r>
      <w:r w:rsidR="00256B7F">
        <w:t xml:space="preserve"> </w:t>
      </w:r>
    </w:p>
    <w:p w14:paraId="50A88899" w14:textId="77777777" w:rsidR="00C52A18" w:rsidRDefault="00C52A18" w:rsidP="00786985">
      <w:pPr>
        <w:pStyle w:val="Textonormal"/>
        <w:spacing w:after="0"/>
        <w:contextualSpacing/>
      </w:pPr>
    </w:p>
    <w:p w14:paraId="33AF3FCB" w14:textId="2704B1A7" w:rsidR="00141BC0" w:rsidRDefault="00141BC0" w:rsidP="00DC44C6">
      <w:pPr>
        <w:pStyle w:val="Textonormal"/>
        <w:spacing w:after="0"/>
        <w:contextualSpacing/>
      </w:pPr>
      <w:r w:rsidRPr="00141BC0">
        <w:t xml:space="preserve">VRML, </w:t>
      </w:r>
      <w:r>
        <w:t>como</w:t>
      </w:r>
      <w:r w:rsidRPr="00141BC0">
        <w:t xml:space="preserve"> lenguaje de </w:t>
      </w:r>
      <w:r>
        <w:t>especificación de mundos virtuales</w:t>
      </w:r>
      <w:r w:rsidRPr="00141BC0">
        <w:t>, posibilita la creación de entornos virtuales compuestos por objetos tridimensionales. Es un sistema para describir escenas interactivas y simulaciones que pueden ser compartidas en la web, permitiendo la especificación de aspectos como la presentación, interactividad y conectividad a internet.</w:t>
      </w:r>
      <w:r w:rsidR="00891B33">
        <w:t xml:space="preserve"> </w:t>
      </w:r>
    </w:p>
    <w:p w14:paraId="3026315B" w14:textId="77777777" w:rsidR="00141BC0" w:rsidRDefault="00141BC0" w:rsidP="00DC44C6">
      <w:pPr>
        <w:pStyle w:val="Textonormal"/>
        <w:spacing w:after="0"/>
        <w:contextualSpacing/>
      </w:pPr>
    </w:p>
    <w:p w14:paraId="1AAE0A48" w14:textId="6C1F7AC7" w:rsidR="00B221B2" w:rsidRPr="00B221B2" w:rsidRDefault="00B221B2" w:rsidP="00DC44C6">
      <w:pPr>
        <w:pStyle w:val="Textonormal"/>
        <w:spacing w:after="0"/>
        <w:contextualSpacing/>
        <w:rPr>
          <w:b/>
          <w:bCs/>
        </w:rPr>
      </w:pPr>
      <w:r w:rsidRPr="00B221B2">
        <w:rPr>
          <w:b/>
          <w:bCs/>
        </w:rPr>
        <w:t>Ventajas</w:t>
      </w:r>
      <w:r>
        <w:rPr>
          <w:b/>
          <w:bCs/>
        </w:rPr>
        <w:t xml:space="preserve"> de VRML</w:t>
      </w:r>
      <w:r w:rsidR="00AB06C8">
        <w:rPr>
          <w:b/>
          <w:bCs/>
        </w:rPr>
        <w:t xml:space="preserve"> con lenguaje</w:t>
      </w:r>
      <w:r w:rsidRPr="00B221B2">
        <w:rPr>
          <w:b/>
          <w:bCs/>
        </w:rPr>
        <w:t>:</w:t>
      </w:r>
    </w:p>
    <w:p w14:paraId="7B124F80" w14:textId="73F1D42D" w:rsidR="00E85830" w:rsidRPr="00E85830" w:rsidRDefault="00E85830" w:rsidP="00403070">
      <w:pPr>
        <w:pStyle w:val="Textonormal"/>
        <w:numPr>
          <w:ilvl w:val="0"/>
          <w:numId w:val="14"/>
        </w:numPr>
        <w:spacing w:after="0"/>
        <w:contextualSpacing/>
      </w:pPr>
      <w:r w:rsidRPr="00E85830">
        <w:t>Generar objetos complejos</w:t>
      </w:r>
      <w:r w:rsidR="00E402C1">
        <w:t>.</w:t>
      </w:r>
    </w:p>
    <w:p w14:paraId="0880DE8F" w14:textId="61CE8A93" w:rsidR="00E85830" w:rsidRPr="00E85830" w:rsidRDefault="00E85830" w:rsidP="00403070">
      <w:pPr>
        <w:pStyle w:val="Textonormal"/>
        <w:numPr>
          <w:ilvl w:val="0"/>
          <w:numId w:val="14"/>
        </w:numPr>
        <w:spacing w:after="0"/>
        <w:contextualSpacing/>
      </w:pPr>
      <w:r w:rsidRPr="00E85830">
        <w:t>Aplicar texturas a los objetos</w:t>
      </w:r>
      <w:r w:rsidR="00E402C1">
        <w:t>.</w:t>
      </w:r>
    </w:p>
    <w:p w14:paraId="52E6CD91" w14:textId="5BF9B2F8" w:rsidR="00E85830" w:rsidRPr="00E85830" w:rsidRDefault="00E85830" w:rsidP="00403070">
      <w:pPr>
        <w:pStyle w:val="Textonormal"/>
        <w:numPr>
          <w:ilvl w:val="0"/>
          <w:numId w:val="14"/>
        </w:numPr>
        <w:spacing w:after="0"/>
        <w:contextualSpacing/>
      </w:pPr>
      <w:r w:rsidRPr="00E85830">
        <w:t>Crear luces</w:t>
      </w:r>
      <w:r w:rsidR="00E402C1">
        <w:t>.</w:t>
      </w:r>
    </w:p>
    <w:p w14:paraId="7B6927A9" w14:textId="3CFBA6F1" w:rsidR="00E85830" w:rsidRPr="00E85830" w:rsidRDefault="00E85830" w:rsidP="00403070">
      <w:pPr>
        <w:pStyle w:val="Textonormal"/>
        <w:numPr>
          <w:ilvl w:val="0"/>
          <w:numId w:val="14"/>
        </w:numPr>
        <w:spacing w:after="0"/>
        <w:contextualSpacing/>
      </w:pPr>
      <w:r w:rsidRPr="00E85830">
        <w:t>Asociar archivos de audio y vídeo a sucesos específicos o para su uso como sonido de fondo o como parte de una animación</w:t>
      </w:r>
      <w:r w:rsidR="00901E49">
        <w:t>.</w:t>
      </w:r>
    </w:p>
    <w:p w14:paraId="7C441239" w14:textId="72F4D1F9" w:rsidR="00AB06C8" w:rsidRPr="00E85830" w:rsidRDefault="00E85830" w:rsidP="00403070">
      <w:pPr>
        <w:pStyle w:val="Textonormal"/>
        <w:numPr>
          <w:ilvl w:val="0"/>
          <w:numId w:val="14"/>
        </w:numPr>
        <w:spacing w:after="0"/>
        <w:contextualSpacing/>
      </w:pPr>
      <w:r w:rsidRPr="00E85830">
        <w:t>Detectar la proximidad de un objeto a otro, o la del usuario a un objeto</w:t>
      </w:r>
      <w:r w:rsidR="00901E49">
        <w:t>.</w:t>
      </w:r>
      <w:r w:rsidR="00E402C1">
        <w:t xml:space="preserve"> </w:t>
      </w:r>
      <w:r w:rsidR="00985D7B">
        <w:t>[</w:t>
      </w:r>
      <w:r w:rsidR="0076116D">
        <w:t>7</w:t>
      </w:r>
      <w:r w:rsidR="00985D7B">
        <w:t>]</w:t>
      </w:r>
    </w:p>
    <w:p w14:paraId="0CB29F24" w14:textId="77777777" w:rsidR="00E8718A" w:rsidRDefault="00E8718A" w:rsidP="00DC44C6">
      <w:pPr>
        <w:pStyle w:val="Textonormal"/>
        <w:spacing w:after="0"/>
        <w:contextualSpacing/>
      </w:pPr>
    </w:p>
    <w:p w14:paraId="48527572" w14:textId="176B5BEF" w:rsidR="00141BC0" w:rsidRDefault="00141BC0" w:rsidP="00DC44C6">
      <w:pPr>
        <w:pStyle w:val="Textonormal"/>
        <w:spacing w:after="0"/>
        <w:contextualSpacing/>
      </w:pPr>
      <w:r>
        <w:t xml:space="preserve">En 1989, </w:t>
      </w:r>
      <w:proofErr w:type="spellStart"/>
      <w:r>
        <w:t>Rikk</w:t>
      </w:r>
      <w:proofErr w:type="spellEnd"/>
      <w:r>
        <w:t xml:space="preserve"> Carey y Paul Strauss de Silicon </w:t>
      </w:r>
      <w:proofErr w:type="spellStart"/>
      <w:r>
        <w:t>Graphics</w:t>
      </w:r>
      <w:proofErr w:type="spellEnd"/>
      <w:r>
        <w:t xml:space="preserve"> </w:t>
      </w:r>
      <w:proofErr w:type="spellStart"/>
      <w:r>
        <w:t>Inc</w:t>
      </w:r>
      <w:proofErr w:type="spellEnd"/>
      <w:r>
        <w:t>, iniciaron un proyecto con el fin de diseñar y construir una infraestructura para aplicaciones interactivas con gráficos tridimensionales.</w:t>
      </w:r>
    </w:p>
    <w:p w14:paraId="77DB391F" w14:textId="612EE389" w:rsidR="00141BC0" w:rsidRDefault="00141BC0" w:rsidP="00DC44C6">
      <w:pPr>
        <w:pStyle w:val="Textonormal"/>
        <w:spacing w:after="0"/>
        <w:contextualSpacing/>
      </w:pPr>
      <w:r>
        <w:lastRenderedPageBreak/>
        <w:t xml:space="preserve">La primera fase del proyecto se concentraba en diseñar y construir la semántica y los mecanismos para la plataforma de trabajo. </w:t>
      </w:r>
      <w:proofErr w:type="spellStart"/>
      <w:r w:rsidR="00F12F55">
        <w:t>Depués</w:t>
      </w:r>
      <w:proofErr w:type="spellEnd"/>
      <w:r w:rsidR="00F12F55">
        <w:t>, e</w:t>
      </w:r>
      <w:r>
        <w:t>n 1992 se liberó el Iris Inventor 3D</w:t>
      </w:r>
      <w:r w:rsidR="00F12F55">
        <w:t xml:space="preserve"> </w:t>
      </w:r>
      <w:proofErr w:type="spellStart"/>
      <w:r>
        <w:t>Toolkit</w:t>
      </w:r>
      <w:proofErr w:type="spellEnd"/>
      <w:r>
        <w:t xml:space="preserve"> que fue el primer producto de dichos esfuerzos, este define gran parte de la semántica que hoy en día conforma a VRML.</w:t>
      </w:r>
      <w:r w:rsidRPr="00F12F55">
        <w:rPr>
          <w:sz w:val="20"/>
          <w:szCs w:val="18"/>
        </w:rPr>
        <w:t>[</w:t>
      </w:r>
      <w:r w:rsidR="0076116D">
        <w:rPr>
          <w:sz w:val="20"/>
          <w:szCs w:val="18"/>
        </w:rPr>
        <w:t>8</w:t>
      </w:r>
      <w:r w:rsidRPr="00F12F55">
        <w:rPr>
          <w:sz w:val="20"/>
          <w:szCs w:val="18"/>
        </w:rPr>
        <w:t>]</w:t>
      </w:r>
    </w:p>
    <w:p w14:paraId="7A53C28F" w14:textId="77777777" w:rsidR="00141BC0" w:rsidRDefault="00141BC0" w:rsidP="00DC44C6">
      <w:pPr>
        <w:pStyle w:val="Textonormal"/>
        <w:spacing w:after="0"/>
        <w:contextualSpacing/>
      </w:pPr>
    </w:p>
    <w:p w14:paraId="5A26413C" w14:textId="111F9490" w:rsidR="00141BC0" w:rsidRDefault="00141BC0" w:rsidP="00DC44C6">
      <w:pPr>
        <w:pStyle w:val="Textonormal"/>
        <w:spacing w:after="0"/>
        <w:contextualSpacing/>
      </w:pPr>
      <w:r>
        <w:t xml:space="preserve">La metodología VRML (Virtual </w:t>
      </w:r>
      <w:proofErr w:type="spellStart"/>
      <w:r>
        <w:t>Reality</w:t>
      </w:r>
      <w:proofErr w:type="spellEnd"/>
      <w:r>
        <w:t xml:space="preserve"> </w:t>
      </w:r>
      <w:proofErr w:type="spellStart"/>
      <w:r>
        <w:t>Modeling</w:t>
      </w:r>
      <w:proofErr w:type="spellEnd"/>
      <w:r>
        <w:t xml:space="preserve"> </w:t>
      </w:r>
      <w:proofErr w:type="spellStart"/>
      <w:r>
        <w:t>Language</w:t>
      </w:r>
      <w:proofErr w:type="spellEnd"/>
      <w:r>
        <w:t xml:space="preserve">), está dirigida hacia aplicaciones para Arquitectura bajo la misma base tecnológica de la Realidad Virtual. Es por eso, que es considerada la mejor opción de metodología de desarrollo para el presente proyecto, en donde se trabajará la creación de un espacio arquitectónico en realidad virtual que además será montado en una plataforma online multijugador. </w:t>
      </w:r>
    </w:p>
    <w:p w14:paraId="61596607" w14:textId="77777777" w:rsidR="00FC13BB" w:rsidRDefault="00FC13BB" w:rsidP="00DC44C6">
      <w:pPr>
        <w:pStyle w:val="Textonormal"/>
        <w:spacing w:after="0"/>
        <w:contextualSpacing/>
      </w:pPr>
    </w:p>
    <w:p w14:paraId="111BA427" w14:textId="38E7723D" w:rsidR="00FC13BB" w:rsidRPr="00FC13BB" w:rsidRDefault="00FC13BB" w:rsidP="00DC44C6">
      <w:pPr>
        <w:pStyle w:val="Textonormal"/>
        <w:spacing w:after="0"/>
        <w:contextualSpacing/>
        <w:rPr>
          <w:b/>
          <w:bCs/>
        </w:rPr>
      </w:pPr>
      <w:r w:rsidRPr="00FC13BB">
        <w:rPr>
          <w:b/>
          <w:bCs/>
        </w:rPr>
        <w:t>Ventajas</w:t>
      </w:r>
    </w:p>
    <w:p w14:paraId="38685ED9" w14:textId="77777777" w:rsidR="00A81278" w:rsidRDefault="00A81278" w:rsidP="00A81278">
      <w:pPr>
        <w:pStyle w:val="Textonormal"/>
        <w:numPr>
          <w:ilvl w:val="0"/>
          <w:numId w:val="12"/>
        </w:numPr>
        <w:spacing w:after="0"/>
        <w:contextualSpacing/>
      </w:pPr>
      <w:r w:rsidRPr="00A81278">
        <w:rPr>
          <w:b/>
          <w:bCs/>
        </w:rPr>
        <w:t>Interactividad:</w:t>
      </w:r>
      <w:r>
        <w:t xml:space="preserve"> VRML permite crear entornos virtuales interactivos en la web, lo que significa que los usuarios pueden explorar y manipular objetos en tiempo real.</w:t>
      </w:r>
    </w:p>
    <w:p w14:paraId="2D472AAE" w14:textId="77777777" w:rsidR="00A81278" w:rsidRDefault="00A81278" w:rsidP="00A81278">
      <w:pPr>
        <w:pStyle w:val="Textonormal"/>
        <w:numPr>
          <w:ilvl w:val="0"/>
          <w:numId w:val="11"/>
        </w:numPr>
        <w:spacing w:after="0"/>
        <w:contextualSpacing/>
      </w:pPr>
      <w:r w:rsidRPr="00A81278">
        <w:rPr>
          <w:b/>
          <w:bCs/>
        </w:rPr>
        <w:t>Visualización 3D:</w:t>
      </w:r>
      <w:r>
        <w:t xml:space="preserve"> Permite la representación de objetos y escenas en tres dimensiones, lo que proporciona una experiencia más inmersiva y realista que las imágenes estáticas o los gráficos bidimensionales.</w:t>
      </w:r>
    </w:p>
    <w:p w14:paraId="2877431C" w14:textId="77777777" w:rsidR="00A81278" w:rsidRDefault="00A81278" w:rsidP="00A81278">
      <w:pPr>
        <w:pStyle w:val="Textonormal"/>
        <w:numPr>
          <w:ilvl w:val="0"/>
          <w:numId w:val="10"/>
        </w:numPr>
        <w:spacing w:after="0"/>
        <w:contextualSpacing/>
      </w:pPr>
      <w:r w:rsidRPr="00A81278">
        <w:rPr>
          <w:b/>
          <w:bCs/>
        </w:rPr>
        <w:t>Compatibilidad:</w:t>
      </w:r>
      <w:r>
        <w:t xml:space="preserve"> Aunque su uso ha disminuido, muchos navegadores web modernos aún pueden renderizar contenido VRML, lo que significa que los usuarios no necesitan software adicional para visualizar el contenido.</w:t>
      </w:r>
    </w:p>
    <w:p w14:paraId="3A1B82DC" w14:textId="43166A52" w:rsidR="00141BC0" w:rsidRDefault="00A81278" w:rsidP="00A81278">
      <w:pPr>
        <w:pStyle w:val="Textonormal"/>
        <w:numPr>
          <w:ilvl w:val="0"/>
          <w:numId w:val="9"/>
        </w:numPr>
        <w:spacing w:after="0"/>
        <w:contextualSpacing/>
      </w:pPr>
      <w:r w:rsidRPr="00A81278">
        <w:rPr>
          <w:b/>
          <w:bCs/>
        </w:rPr>
        <w:t>Facilidad de uso:</w:t>
      </w:r>
      <w:r>
        <w:t xml:space="preserve"> La sintaxis de VRML es relativamente simple y fácil de aprender para aquellos familiarizados con la programación y la creación de gráficos 3D.</w:t>
      </w:r>
    </w:p>
    <w:p w14:paraId="2C3EF325" w14:textId="77777777" w:rsidR="00A87030" w:rsidRDefault="00A87030" w:rsidP="00A87030">
      <w:pPr>
        <w:pStyle w:val="Textonormal"/>
        <w:spacing w:after="0"/>
        <w:ind w:left="360"/>
        <w:contextualSpacing/>
        <w:rPr>
          <w:b/>
          <w:bCs/>
        </w:rPr>
      </w:pPr>
    </w:p>
    <w:p w14:paraId="2E47C6F6" w14:textId="5F4B2D27" w:rsidR="00A87030" w:rsidRDefault="00A87030" w:rsidP="00A87030">
      <w:pPr>
        <w:pStyle w:val="Textonormal"/>
        <w:spacing w:after="0"/>
        <w:ind w:left="360"/>
        <w:contextualSpacing/>
        <w:rPr>
          <w:b/>
          <w:bCs/>
        </w:rPr>
      </w:pPr>
      <w:r>
        <w:rPr>
          <w:b/>
          <w:bCs/>
        </w:rPr>
        <w:t>Desventajas</w:t>
      </w:r>
    </w:p>
    <w:p w14:paraId="5132DCAD" w14:textId="77777777" w:rsidR="005B5CF6" w:rsidRDefault="005B5CF6" w:rsidP="00E02930">
      <w:pPr>
        <w:pStyle w:val="Textonormal"/>
        <w:numPr>
          <w:ilvl w:val="0"/>
          <w:numId w:val="9"/>
        </w:numPr>
        <w:spacing w:after="0"/>
        <w:contextualSpacing/>
      </w:pPr>
      <w:r w:rsidRPr="005B5CF6">
        <w:rPr>
          <w:b/>
          <w:bCs/>
        </w:rPr>
        <w:t>Limitaciones gráficas:</w:t>
      </w:r>
      <w:r>
        <w:t xml:space="preserve"> La calidad visual y la complejidad de los gráficos en VRML son limitadas en comparación con las tecnologías más modernas de gráficos 3D, como </w:t>
      </w:r>
      <w:proofErr w:type="spellStart"/>
      <w:r>
        <w:t>WebGL</w:t>
      </w:r>
      <w:proofErr w:type="spellEnd"/>
      <w:r>
        <w:t xml:space="preserve"> o Unity3D.</w:t>
      </w:r>
    </w:p>
    <w:p w14:paraId="2DEFD999" w14:textId="77777777" w:rsidR="005B5CF6" w:rsidRDefault="005B5CF6" w:rsidP="00E02930">
      <w:pPr>
        <w:pStyle w:val="Textonormal"/>
        <w:numPr>
          <w:ilvl w:val="0"/>
          <w:numId w:val="9"/>
        </w:numPr>
        <w:spacing w:after="0"/>
        <w:contextualSpacing/>
      </w:pPr>
      <w:r w:rsidRPr="00E02930">
        <w:rPr>
          <w:b/>
        </w:rPr>
        <w:t>Rendimiento:</w:t>
      </w:r>
      <w:r>
        <w:t xml:space="preserve"> Los entornos VRML a menudo pueden ser pesados y requerir una gran cantidad de recursos del sistema para renderizarse, lo que puede afectar negativamente el rendimiento de la aplicación y la experiencia del usuario.</w:t>
      </w:r>
    </w:p>
    <w:p w14:paraId="50A89E5D" w14:textId="77777777" w:rsidR="005B5CF6" w:rsidRDefault="005B5CF6" w:rsidP="00E02930">
      <w:pPr>
        <w:pStyle w:val="Textonormal"/>
        <w:numPr>
          <w:ilvl w:val="0"/>
          <w:numId w:val="9"/>
        </w:numPr>
        <w:spacing w:after="0"/>
        <w:contextualSpacing/>
      </w:pPr>
      <w:r w:rsidRPr="00E02930">
        <w:rPr>
          <w:b/>
        </w:rPr>
        <w:lastRenderedPageBreak/>
        <w:t>Compatibilidad limitada:</w:t>
      </w:r>
      <w:r>
        <w:t xml:space="preserve"> A medida que la tecnología ha evolucionado, el soporte para VRML ha disminuido en los navegadores modernos y plataformas móviles, lo que limita su viabilidad como plataforma para el desarrollo de aplicaciones interactivas.</w:t>
      </w:r>
    </w:p>
    <w:p w14:paraId="20DB8B5A" w14:textId="23915E57" w:rsidR="00A87030" w:rsidRDefault="005B5CF6" w:rsidP="00E02930">
      <w:pPr>
        <w:pStyle w:val="Textonormal"/>
        <w:numPr>
          <w:ilvl w:val="0"/>
          <w:numId w:val="9"/>
        </w:numPr>
        <w:spacing w:after="0"/>
        <w:contextualSpacing/>
      </w:pPr>
      <w:r w:rsidRPr="00E02930">
        <w:rPr>
          <w:b/>
        </w:rPr>
        <w:t>Dificultad para la creación de contenido complejo:</w:t>
      </w:r>
      <w:r>
        <w:t xml:space="preserve"> A pesar de su relativa simplicidad, la creación de contenido VRML complejo puede resultar difícil y requerir un conocimiento profundo de la sintaxis y las técnicas de programación 3D.</w:t>
      </w:r>
    </w:p>
    <w:p w14:paraId="3BD7DB36" w14:textId="77777777" w:rsidR="00A81278" w:rsidRDefault="00A81278" w:rsidP="00A81278">
      <w:pPr>
        <w:pStyle w:val="Textonormal"/>
        <w:spacing w:after="0"/>
        <w:contextualSpacing/>
      </w:pPr>
    </w:p>
    <w:p w14:paraId="504948DE" w14:textId="77777777" w:rsidR="00686932" w:rsidRDefault="00686932" w:rsidP="00DC44C6">
      <w:pPr>
        <w:pStyle w:val="Textonormal"/>
        <w:spacing w:after="0"/>
        <w:contextualSpacing/>
      </w:pPr>
    </w:p>
    <w:p w14:paraId="134AC395" w14:textId="53DC94E7" w:rsidR="00141BC0" w:rsidRDefault="00141BC0" w:rsidP="00DC44C6">
      <w:pPr>
        <w:pStyle w:val="Textonormal"/>
        <w:spacing w:after="0"/>
        <w:contextualSpacing/>
      </w:pPr>
      <w:r>
        <w:t>Un proyecto VRML se divide en 7 etapas:</w:t>
      </w:r>
    </w:p>
    <w:p w14:paraId="6DE5F9DD" w14:textId="3A904696" w:rsidR="00141BC0" w:rsidRDefault="00141BC0" w:rsidP="00DC44C6">
      <w:pPr>
        <w:pStyle w:val="Textonormal"/>
        <w:numPr>
          <w:ilvl w:val="0"/>
          <w:numId w:val="5"/>
        </w:numPr>
        <w:spacing w:after="0"/>
        <w:contextualSpacing/>
      </w:pPr>
      <w:r w:rsidRPr="00A02064">
        <w:rPr>
          <w:b/>
          <w:bCs/>
        </w:rPr>
        <w:t>Especificación:</w:t>
      </w:r>
      <w:r>
        <w:t xml:space="preserve"> </w:t>
      </w:r>
      <w:r w:rsidR="00172B34">
        <w:t xml:space="preserve">El cliente </w:t>
      </w:r>
      <w:r w:rsidR="00172B34" w:rsidRPr="00172B34">
        <w:t>establece</w:t>
      </w:r>
      <w:r w:rsidR="00172B34">
        <w:t xml:space="preserve"> </w:t>
      </w:r>
      <w:r w:rsidR="00172B34" w:rsidRPr="00172B34">
        <w:t>claramente los requisitos o funcionalidades específicas que desea para el SW que está solicitando.</w:t>
      </w:r>
      <w:r w:rsidR="00172B34">
        <w:t xml:space="preserve"> A partir de esto, se decide qué es lo que se va a construir, tomando en cuenta la descripción, usuarios y clientes, recursos necesarios, requerimientos funcionales, entre otros.</w:t>
      </w:r>
    </w:p>
    <w:p w14:paraId="07BF26F6" w14:textId="189D49A4" w:rsidR="00F12F55" w:rsidRDefault="00172B34" w:rsidP="00DC44C6">
      <w:pPr>
        <w:pStyle w:val="Textonormal"/>
        <w:numPr>
          <w:ilvl w:val="0"/>
          <w:numId w:val="5"/>
        </w:numPr>
        <w:spacing w:after="0"/>
        <w:contextualSpacing/>
      </w:pPr>
      <w:r w:rsidRPr="00A02064">
        <w:rPr>
          <w:b/>
          <w:bCs/>
        </w:rPr>
        <w:t>Planificación:</w:t>
      </w:r>
      <w:r>
        <w:t xml:space="preserve"> </w:t>
      </w:r>
      <w:r w:rsidR="00F535E1">
        <w:t xml:space="preserve">Cuándo y cómo construir. </w:t>
      </w:r>
      <w:r w:rsidR="00F535E1" w:rsidRPr="00F535E1">
        <w:t>El cu</w:t>
      </w:r>
      <w:r w:rsidR="00F535E1">
        <w:t>á</w:t>
      </w:r>
      <w:r w:rsidR="00F535E1" w:rsidRPr="00F535E1">
        <w:t>ndo dependerá del número de personas implicadas en el proyecto, así como de limitaciones impuestas por los receptores del</w:t>
      </w:r>
      <w:r w:rsidR="00F535E1">
        <w:t xml:space="preserve"> proyecto</w:t>
      </w:r>
      <w:r w:rsidR="00F535E1" w:rsidRPr="00F535E1">
        <w:t>. Es importante tener en cuenta lo siguiente: si se necesita que el comportamiento del objeto en torno a su interacción con los demás sea correctamente modelado se deberá de tener una etapa de diseño muy rigurosa; por otro lado, si se está frente a un proyecto en donde la apariencia final del objeto es muy importante deberá de tenerse una fase de construcción lo suficientemente detallada que permita ese resultado.</w:t>
      </w:r>
    </w:p>
    <w:p w14:paraId="0F92355F" w14:textId="36DA78F2" w:rsidR="00F535E1" w:rsidRDefault="00F535E1" w:rsidP="00DC44C6">
      <w:pPr>
        <w:pStyle w:val="Textonormal"/>
        <w:numPr>
          <w:ilvl w:val="0"/>
          <w:numId w:val="5"/>
        </w:numPr>
        <w:spacing w:after="0"/>
        <w:contextualSpacing/>
      </w:pPr>
      <w:r w:rsidRPr="00A02064">
        <w:rPr>
          <w:b/>
          <w:bCs/>
        </w:rPr>
        <w:t>Muestreo:</w:t>
      </w:r>
      <w:r>
        <w:t xml:space="preserve"> Se recaban todos los antecedentes acerca del objeto a modelar, e</w:t>
      </w:r>
      <w:r w:rsidRPr="00F535E1">
        <w:t>sta forma de recopilación variará de acuerdo con el objeto</w:t>
      </w:r>
      <w:r>
        <w:t>: fotografías de diversos ángulos, tomas de vídeos, planos, etc.  Esto permite conocer las dimensiones de las construcciones a modelar, determinar fácilmente las distancias entre elementos importantes y determinar la ubicación de los distintos elementos dentro de la escena.</w:t>
      </w:r>
    </w:p>
    <w:p w14:paraId="3A131ED3" w14:textId="77777777" w:rsidR="00F535E1" w:rsidRDefault="00F535E1" w:rsidP="00DC44C6">
      <w:pPr>
        <w:pStyle w:val="Textonormal"/>
        <w:numPr>
          <w:ilvl w:val="0"/>
          <w:numId w:val="5"/>
        </w:numPr>
        <w:spacing w:after="0"/>
        <w:contextualSpacing/>
      </w:pPr>
      <w:r w:rsidRPr="00A02064">
        <w:rPr>
          <w:b/>
          <w:bCs/>
        </w:rPr>
        <w:t>Diseño:</w:t>
      </w:r>
      <w:r>
        <w:t xml:space="preserve"> </w:t>
      </w:r>
      <w:r w:rsidRPr="00F535E1">
        <w:t>Una vez conseguidos todos los antecedentes acerca de las diversas locaciones a modelar, por medio del proceso de muestreo, se debe proceder al diseño del modelo virtual.</w:t>
      </w:r>
      <w:r>
        <w:t xml:space="preserve"> Los siguientes pasos son importantes a la hora de poder efectivamente lograr una emulación adecuada del comportamiento modelado:</w:t>
      </w:r>
    </w:p>
    <w:p w14:paraId="3B3BFB28" w14:textId="77777777" w:rsidR="00F535E1" w:rsidRDefault="00F535E1" w:rsidP="00DC44C6">
      <w:pPr>
        <w:pStyle w:val="Textonormal"/>
        <w:numPr>
          <w:ilvl w:val="1"/>
          <w:numId w:val="5"/>
        </w:numPr>
        <w:spacing w:after="0"/>
        <w:contextualSpacing/>
      </w:pPr>
      <w:r>
        <w:lastRenderedPageBreak/>
        <w:t>Identificación de objetos.</w:t>
      </w:r>
    </w:p>
    <w:p w14:paraId="42715A72" w14:textId="77777777" w:rsidR="00F535E1" w:rsidRDefault="00F535E1" w:rsidP="00DC44C6">
      <w:pPr>
        <w:pStyle w:val="Textonormal"/>
        <w:numPr>
          <w:ilvl w:val="1"/>
          <w:numId w:val="5"/>
        </w:numPr>
        <w:spacing w:after="0"/>
        <w:contextualSpacing/>
      </w:pPr>
      <w:r>
        <w:t>Especificación de atributos.</w:t>
      </w:r>
    </w:p>
    <w:p w14:paraId="26DFE3A4" w14:textId="77777777" w:rsidR="00F535E1" w:rsidRDefault="00F535E1" w:rsidP="00DC44C6">
      <w:pPr>
        <w:pStyle w:val="Textonormal"/>
        <w:numPr>
          <w:ilvl w:val="1"/>
          <w:numId w:val="5"/>
        </w:numPr>
        <w:spacing w:after="0"/>
        <w:contextualSpacing/>
      </w:pPr>
      <w:r>
        <w:t>Identificación de eventos.</w:t>
      </w:r>
    </w:p>
    <w:p w14:paraId="0459BE4D" w14:textId="1E75C3A9" w:rsidR="00141BC0" w:rsidRDefault="00F535E1" w:rsidP="00DC44C6">
      <w:pPr>
        <w:pStyle w:val="Textonormal"/>
        <w:numPr>
          <w:ilvl w:val="1"/>
          <w:numId w:val="5"/>
        </w:numPr>
        <w:spacing w:after="0"/>
        <w:contextualSpacing/>
      </w:pPr>
      <w:r>
        <w:t>Comunicación entre objetos.</w:t>
      </w:r>
    </w:p>
    <w:p w14:paraId="52A382D2" w14:textId="6374FA5E" w:rsidR="00A02064" w:rsidRDefault="00A02064" w:rsidP="00DC44C6">
      <w:pPr>
        <w:pStyle w:val="Textonormal"/>
        <w:numPr>
          <w:ilvl w:val="0"/>
          <w:numId w:val="5"/>
        </w:numPr>
        <w:spacing w:after="0"/>
        <w:contextualSpacing/>
      </w:pPr>
      <w:r>
        <w:t xml:space="preserve"> </w:t>
      </w:r>
      <w:r w:rsidRPr="0014550F">
        <w:rPr>
          <w:b/>
          <w:bCs/>
        </w:rPr>
        <w:t>Construcción:</w:t>
      </w:r>
      <w:r>
        <w:t xml:space="preserve"> En caso de haberse hecho con cuidado los pasos anteriores, esta fase se debe hacer con facilidad y sin ninguna dificultad imprevista. Se puede construir de cuatro maneras:</w:t>
      </w:r>
    </w:p>
    <w:p w14:paraId="65DE88FB" w14:textId="77777777" w:rsidR="00A02064" w:rsidRDefault="00A02064" w:rsidP="00DC44C6">
      <w:pPr>
        <w:pStyle w:val="Textonormal"/>
        <w:numPr>
          <w:ilvl w:val="1"/>
          <w:numId w:val="5"/>
        </w:numPr>
        <w:spacing w:after="0"/>
        <w:contextualSpacing/>
      </w:pPr>
      <w:r>
        <w:t>Digitando el código completo</w:t>
      </w:r>
    </w:p>
    <w:p w14:paraId="2539E518" w14:textId="77777777" w:rsidR="00A02064" w:rsidRDefault="00A02064" w:rsidP="00DC44C6">
      <w:pPr>
        <w:pStyle w:val="Textonormal"/>
        <w:numPr>
          <w:ilvl w:val="1"/>
          <w:numId w:val="5"/>
        </w:numPr>
        <w:spacing w:after="0"/>
        <w:contextualSpacing/>
      </w:pPr>
      <w:r>
        <w:t>Usar una herramienta de desarrollo</w:t>
      </w:r>
    </w:p>
    <w:p w14:paraId="39169060" w14:textId="77777777" w:rsidR="00A02064" w:rsidRDefault="00A02064" w:rsidP="00DC44C6">
      <w:pPr>
        <w:pStyle w:val="Textonormal"/>
        <w:numPr>
          <w:ilvl w:val="1"/>
          <w:numId w:val="5"/>
        </w:numPr>
        <w:spacing w:after="0"/>
        <w:contextualSpacing/>
      </w:pPr>
      <w:r>
        <w:t>Transformando un archivo de un formato adecuado a VRML en forma directa</w:t>
      </w:r>
    </w:p>
    <w:p w14:paraId="09EC2F3F" w14:textId="31AD97BB" w:rsidR="00A02064" w:rsidRDefault="00A02064" w:rsidP="00DC44C6">
      <w:pPr>
        <w:pStyle w:val="Textonormal"/>
        <w:numPr>
          <w:ilvl w:val="1"/>
          <w:numId w:val="5"/>
        </w:numPr>
        <w:spacing w:after="0"/>
        <w:contextualSpacing/>
      </w:pPr>
      <w:r>
        <w:t>Combinar todas las anteriores</w:t>
      </w:r>
    </w:p>
    <w:p w14:paraId="70946DE7" w14:textId="0992EA83" w:rsidR="00A02064" w:rsidRDefault="00A02064" w:rsidP="00DC44C6">
      <w:pPr>
        <w:pStyle w:val="Textonormal"/>
        <w:numPr>
          <w:ilvl w:val="0"/>
          <w:numId w:val="5"/>
        </w:numPr>
        <w:spacing w:after="0"/>
        <w:contextualSpacing/>
      </w:pPr>
      <w:r w:rsidRPr="0014550F">
        <w:rPr>
          <w:b/>
          <w:bCs/>
        </w:rPr>
        <w:t>Pruebas:</w:t>
      </w:r>
      <w:r>
        <w:t xml:space="preserve"> </w:t>
      </w:r>
      <w:r w:rsidRPr="00A02064">
        <w:t>Como se ha dicho VRML no es un lenguaje de programación, por lo tanto</w:t>
      </w:r>
      <w:r>
        <w:t>,</w:t>
      </w:r>
      <w:r w:rsidRPr="00A02064">
        <w:t xml:space="preserve"> no se compila antes de lanzarlo. </w:t>
      </w:r>
      <w:r>
        <w:t>C</w:t>
      </w:r>
      <w:r w:rsidRPr="00A02064">
        <w:t>ualquier detección de errores en la sintaxis de estos archivos se conocerá recién cuando éstos se estén cargando en memoria</w:t>
      </w:r>
      <w:r>
        <w:t>, e</w:t>
      </w:r>
      <w:r w:rsidRPr="00A02064">
        <w:t xml:space="preserve">n este sentido es importante que el browser a usar permita la detección de errores de sintaxis. </w:t>
      </w:r>
      <w:r>
        <w:t>La</w:t>
      </w:r>
      <w:r w:rsidRPr="00A02064">
        <w:t>s pruebas permitirán apreciar si el resultado obtenido es el esperado o no y si efectivamente se ha logrado una representación reconocible con el modelo original.</w:t>
      </w:r>
    </w:p>
    <w:p w14:paraId="569AEBE0" w14:textId="455FDC4A" w:rsidR="00A02064" w:rsidRDefault="00A02064" w:rsidP="00DC44C6">
      <w:pPr>
        <w:pStyle w:val="Textonormal"/>
        <w:numPr>
          <w:ilvl w:val="0"/>
          <w:numId w:val="5"/>
        </w:numPr>
        <w:spacing w:after="0"/>
        <w:contextualSpacing/>
      </w:pPr>
      <w:r w:rsidRPr="0014550F">
        <w:rPr>
          <w:b/>
          <w:bCs/>
        </w:rPr>
        <w:t>Publicación:</w:t>
      </w:r>
      <w:r>
        <w:t xml:space="preserve"> S</w:t>
      </w:r>
      <w:r w:rsidRPr="00A02064">
        <w:t>e coloca el archivo VRML en un servidor web.</w:t>
      </w:r>
      <w:r>
        <w:t xml:space="preserve"> S</w:t>
      </w:r>
      <w:r w:rsidRPr="00A02064">
        <w:t>e debe tomar en cuenta que un mundo VRML debe estar completamente cargado en la memoria del computador para su adecuada visualización, por lo que el exceso en el tamaño de un archivo VRML puede producir distintos resultados</w:t>
      </w:r>
    </w:p>
    <w:p w14:paraId="54BB8B02" w14:textId="77777777" w:rsidR="00A02064" w:rsidRDefault="00A02064" w:rsidP="00DC44C6">
      <w:pPr>
        <w:pStyle w:val="Textonormal"/>
        <w:spacing w:after="0"/>
        <w:ind w:left="360"/>
        <w:contextualSpacing/>
      </w:pPr>
    </w:p>
    <w:p w14:paraId="7D8802BB" w14:textId="34173E93" w:rsidR="00A02064" w:rsidRDefault="00A02064" w:rsidP="00DC44C6">
      <w:pPr>
        <w:pStyle w:val="Textonormal"/>
        <w:spacing w:after="0"/>
        <w:contextualSpacing/>
      </w:pPr>
      <w:r w:rsidRPr="00A02064">
        <w:t>Desde el muestreo en adelante se puede considerar al proceso de desarrollo VRML como un ciclo iterativo.</w:t>
      </w:r>
      <w:r w:rsidRPr="00A02064">
        <w:rPr>
          <w:sz w:val="20"/>
          <w:szCs w:val="18"/>
        </w:rPr>
        <w:t>[</w:t>
      </w:r>
      <w:r w:rsidR="0076116D">
        <w:rPr>
          <w:sz w:val="20"/>
          <w:szCs w:val="18"/>
        </w:rPr>
        <w:t>9</w:t>
      </w:r>
      <w:r w:rsidRPr="00A02064">
        <w:rPr>
          <w:sz w:val="20"/>
          <w:szCs w:val="18"/>
        </w:rPr>
        <w:t>]</w:t>
      </w:r>
    </w:p>
    <w:p w14:paraId="793B7A1E" w14:textId="77777777" w:rsidR="00A02064" w:rsidRDefault="00A02064" w:rsidP="00DC44C6">
      <w:pPr>
        <w:pStyle w:val="Textonormal"/>
        <w:spacing w:after="0"/>
        <w:contextualSpacing/>
      </w:pPr>
    </w:p>
    <w:p w14:paraId="24F9E793" w14:textId="415DD52B" w:rsidR="00A02064" w:rsidRDefault="00A02064" w:rsidP="00DC44C6">
      <w:pPr>
        <w:pStyle w:val="Textonormal"/>
        <w:spacing w:after="0"/>
        <w:contextualSpacing/>
        <w:jc w:val="center"/>
      </w:pPr>
      <w:r>
        <w:rPr>
          <w:noProof/>
        </w:rPr>
        <w:lastRenderedPageBreak/>
        <w:drawing>
          <wp:inline distT="0" distB="0" distL="0" distR="0" wp14:anchorId="22623D7B" wp14:editId="1E3FCBBC">
            <wp:extent cx="1714500" cy="3604632"/>
            <wp:effectExtent l="0" t="0" r="0" b="0"/>
            <wp:docPr id="1170029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6129" cy="3608056"/>
                    </a:xfrm>
                    <a:prstGeom prst="rect">
                      <a:avLst/>
                    </a:prstGeom>
                    <a:noFill/>
                    <a:ln>
                      <a:noFill/>
                    </a:ln>
                  </pic:spPr>
                </pic:pic>
              </a:graphicData>
            </a:graphic>
          </wp:inline>
        </w:drawing>
      </w:r>
    </w:p>
    <w:p w14:paraId="5B3D7F21" w14:textId="1479B59B" w:rsidR="00A02064" w:rsidRPr="00A02064" w:rsidRDefault="00E2203B" w:rsidP="00DC44C6">
      <w:pPr>
        <w:pStyle w:val="Textonormal"/>
        <w:spacing w:after="0"/>
        <w:contextualSpacing/>
        <w:jc w:val="center"/>
        <w:rPr>
          <w:sz w:val="22"/>
          <w:szCs w:val="20"/>
        </w:rPr>
      </w:pPr>
      <w:r>
        <w:rPr>
          <w:sz w:val="22"/>
          <w:szCs w:val="20"/>
        </w:rPr>
        <w:t>Imagen</w:t>
      </w:r>
      <w:r w:rsidR="00A02064" w:rsidRPr="00A02064">
        <w:rPr>
          <w:sz w:val="22"/>
          <w:szCs w:val="20"/>
        </w:rPr>
        <w:t xml:space="preserve"> 1. Fases de la metodología VRML.</w:t>
      </w:r>
      <w:r w:rsidR="00A02064" w:rsidRPr="00A02064">
        <w:rPr>
          <w:sz w:val="20"/>
          <w:szCs w:val="18"/>
        </w:rPr>
        <w:t>[</w:t>
      </w:r>
      <w:r w:rsidR="0076116D">
        <w:rPr>
          <w:sz w:val="20"/>
          <w:szCs w:val="18"/>
        </w:rPr>
        <w:t>9</w:t>
      </w:r>
      <w:r w:rsidR="00A02064" w:rsidRPr="00A02064">
        <w:rPr>
          <w:sz w:val="20"/>
          <w:szCs w:val="18"/>
        </w:rPr>
        <w:t>]</w:t>
      </w:r>
    </w:p>
    <w:p w14:paraId="50CB4341" w14:textId="487B58F2" w:rsidR="00A02064" w:rsidRDefault="00A02064" w:rsidP="00642043">
      <w:pPr>
        <w:pStyle w:val="Textonormal"/>
        <w:spacing w:after="0"/>
        <w:contextualSpacing/>
      </w:pPr>
    </w:p>
    <w:p w14:paraId="5CB89815" w14:textId="67BF4277" w:rsidR="00DD21F8" w:rsidRDefault="00A02064" w:rsidP="00DC44C6">
      <w:pPr>
        <w:pStyle w:val="Textonormal"/>
        <w:spacing w:after="0"/>
        <w:contextualSpacing/>
      </w:pPr>
      <w:r w:rsidRPr="00DC44C6">
        <w:t xml:space="preserve">Es fundamental señalar que la duración de estas fases puede variar según el tipo de proyecto y los recursos disponibles. Por ejemplo, si se cuenta con trabajos previos de modelado 3D en </w:t>
      </w:r>
      <w:proofErr w:type="spellStart"/>
      <w:r w:rsidRPr="00DC44C6">
        <w:t>Autocad</w:t>
      </w:r>
      <w:proofErr w:type="spellEnd"/>
      <w:r w:rsidRPr="00DC44C6">
        <w:t xml:space="preserve"> para un proyecto arquitectónico, la fase de construcción se reduce a la transformación de estos archivos a VRML y su posterior ajuste, lo que hace que esta etapa sea relativamente corta. Sin embargo, si no hay ningún trabajo previo, es necesario realizar todo el modelado desde cero, y la duración de la fase de construcción dependerá del nivel de detalle requerido, pudiendo ser considerablemente más larga en este caso.</w:t>
      </w:r>
    </w:p>
    <w:p w14:paraId="5E4DA58C" w14:textId="6F592376" w:rsidR="0014550F" w:rsidRPr="00686932" w:rsidRDefault="0014550F" w:rsidP="00686932">
      <w:pPr>
        <w:rPr>
          <w:rFonts w:ascii="Times New Roman" w:hAnsi="Times New Roman"/>
          <w:sz w:val="24"/>
        </w:rPr>
      </w:pPr>
    </w:p>
    <w:p w14:paraId="52493096" w14:textId="77777777" w:rsidR="00D544C6" w:rsidRDefault="00D544C6">
      <w:pPr>
        <w:rPr>
          <w:rFonts w:ascii="Times New Roman" w:eastAsiaTheme="majorEastAsia" w:hAnsi="Times New Roman" w:cstheme="majorBidi"/>
          <w:b/>
          <w:spacing w:val="-10"/>
          <w:kern w:val="28"/>
          <w:sz w:val="36"/>
          <w:szCs w:val="56"/>
        </w:rPr>
      </w:pPr>
      <w:r>
        <w:br w:type="page"/>
      </w:r>
    </w:p>
    <w:p w14:paraId="30AF3EAA" w14:textId="12723E54" w:rsidR="00DD21F8" w:rsidRDefault="00DD21F8" w:rsidP="00DD21F8">
      <w:pPr>
        <w:pStyle w:val="Ttulo"/>
        <w:spacing w:before="0" w:after="0" w:line="480" w:lineRule="auto"/>
      </w:pPr>
      <w:r w:rsidRPr="00DD21F8">
        <w:lastRenderedPageBreak/>
        <w:t>Cronograma de actividades.</w:t>
      </w:r>
    </w:p>
    <w:p w14:paraId="508003E4" w14:textId="77777777" w:rsidR="0014550F" w:rsidRPr="00DC44C6" w:rsidRDefault="0014550F" w:rsidP="00DC44C6">
      <w:pPr>
        <w:pStyle w:val="Textonormal"/>
        <w:spacing w:after="0"/>
        <w:contextualSpacing/>
        <w:rPr>
          <w:b/>
          <w:bCs/>
        </w:rPr>
      </w:pPr>
      <w:r w:rsidRPr="00DC44C6">
        <w:rPr>
          <w:b/>
          <w:bCs/>
        </w:rPr>
        <w:t>Plan de trabajo</w:t>
      </w:r>
    </w:p>
    <w:p w14:paraId="5F275B27" w14:textId="06717E7A" w:rsidR="0014550F" w:rsidRPr="00DC44C6" w:rsidRDefault="00D544C6" w:rsidP="00DC44C6">
      <w:pPr>
        <w:pStyle w:val="Textonormal"/>
        <w:spacing w:after="0"/>
        <w:contextualSpacing/>
        <w:jc w:val="center"/>
      </w:pPr>
      <w:r w:rsidRPr="00DC44C6">
        <w:rPr>
          <w:noProof/>
        </w:rPr>
        <w:drawing>
          <wp:inline distT="0" distB="0" distL="0" distR="0" wp14:anchorId="4B0DD37B" wp14:editId="10F0FC4E">
            <wp:extent cx="4424766" cy="4037585"/>
            <wp:effectExtent l="0" t="0" r="0" b="1270"/>
            <wp:docPr id="1348408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16277" name=""/>
                    <pic:cNvPicPr/>
                  </pic:nvPicPr>
                  <pic:blipFill rotWithShape="1">
                    <a:blip r:embed="rId16"/>
                    <a:srcRect t="1162" b="46889"/>
                    <a:stretch/>
                  </pic:blipFill>
                  <pic:spPr bwMode="auto">
                    <a:xfrm>
                      <a:off x="0" y="0"/>
                      <a:ext cx="4460366" cy="4070070"/>
                    </a:xfrm>
                    <a:prstGeom prst="rect">
                      <a:avLst/>
                    </a:prstGeom>
                    <a:ln>
                      <a:noFill/>
                    </a:ln>
                    <a:extLst>
                      <a:ext uri="{53640926-AAD7-44D8-BBD7-CCE9431645EC}">
                        <a14:shadowObscured xmlns:a14="http://schemas.microsoft.com/office/drawing/2010/main"/>
                      </a:ext>
                    </a:extLst>
                  </pic:spPr>
                </pic:pic>
              </a:graphicData>
            </a:graphic>
          </wp:inline>
        </w:drawing>
      </w:r>
      <w:r w:rsidR="0014550F" w:rsidRPr="00DC44C6">
        <w:rPr>
          <w:noProof/>
        </w:rPr>
        <w:drawing>
          <wp:inline distT="0" distB="0" distL="0" distR="0" wp14:anchorId="1013D7D4" wp14:editId="74FA668D">
            <wp:extent cx="4452113" cy="2890434"/>
            <wp:effectExtent l="0" t="0" r="5715" b="5715"/>
            <wp:docPr id="1926933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33582" name="Imagen 1"/>
                    <pic:cNvPicPr/>
                  </pic:nvPicPr>
                  <pic:blipFill rotWithShape="1">
                    <a:blip r:embed="rId16"/>
                    <a:srcRect t="58963" b="4224"/>
                    <a:stretch/>
                  </pic:blipFill>
                  <pic:spPr bwMode="auto">
                    <a:xfrm>
                      <a:off x="0" y="0"/>
                      <a:ext cx="4505544" cy="2925123"/>
                    </a:xfrm>
                    <a:prstGeom prst="rect">
                      <a:avLst/>
                    </a:prstGeom>
                    <a:ln>
                      <a:noFill/>
                    </a:ln>
                    <a:extLst>
                      <a:ext uri="{53640926-AAD7-44D8-BBD7-CCE9431645EC}">
                        <a14:shadowObscured xmlns:a14="http://schemas.microsoft.com/office/drawing/2010/main"/>
                      </a:ext>
                    </a:extLst>
                  </pic:spPr>
                </pic:pic>
              </a:graphicData>
            </a:graphic>
          </wp:inline>
        </w:drawing>
      </w:r>
    </w:p>
    <w:p w14:paraId="7827DDFE" w14:textId="4DEAE0EF" w:rsidR="0014550F" w:rsidRPr="00DC44C6" w:rsidRDefault="0014550F" w:rsidP="00DC44C6">
      <w:pPr>
        <w:pStyle w:val="Textonormal"/>
        <w:spacing w:after="0"/>
        <w:contextualSpacing/>
        <w:jc w:val="center"/>
        <w:rPr>
          <w:sz w:val="22"/>
          <w:szCs w:val="20"/>
        </w:rPr>
      </w:pPr>
      <w:r w:rsidRPr="00DC44C6">
        <w:rPr>
          <w:sz w:val="22"/>
          <w:szCs w:val="20"/>
        </w:rPr>
        <w:t xml:space="preserve">Imagen </w:t>
      </w:r>
      <w:r w:rsidR="00E2203B">
        <w:rPr>
          <w:sz w:val="22"/>
          <w:szCs w:val="20"/>
        </w:rPr>
        <w:t>2</w:t>
      </w:r>
      <w:r w:rsidRPr="00DC44C6">
        <w:rPr>
          <w:sz w:val="22"/>
          <w:szCs w:val="20"/>
        </w:rPr>
        <w:t>. Plan de trabajo</w:t>
      </w:r>
    </w:p>
    <w:p w14:paraId="5F920895" w14:textId="77777777" w:rsidR="0014550F" w:rsidRPr="00DC44C6" w:rsidRDefault="0072118E" w:rsidP="00DC44C6">
      <w:pPr>
        <w:pStyle w:val="Textonormal"/>
        <w:spacing w:after="0"/>
        <w:contextualSpacing/>
        <w:jc w:val="left"/>
        <w:rPr>
          <w:b/>
          <w:bCs/>
        </w:rPr>
      </w:pPr>
      <w:r w:rsidRPr="00DC44C6">
        <w:rPr>
          <w:b/>
          <w:bCs/>
        </w:rPr>
        <w:lastRenderedPageBreak/>
        <w:t>Diagrama de Gantt</w:t>
      </w:r>
    </w:p>
    <w:p w14:paraId="2003DAE4" w14:textId="77777777" w:rsidR="0014550F" w:rsidRPr="00DC44C6" w:rsidRDefault="0072118E" w:rsidP="00DC44C6">
      <w:pPr>
        <w:pStyle w:val="Textonormal"/>
        <w:spacing w:after="0"/>
        <w:contextualSpacing/>
        <w:jc w:val="left"/>
      </w:pPr>
      <w:r w:rsidRPr="00DC44C6">
        <w:rPr>
          <w:noProof/>
        </w:rPr>
        <w:drawing>
          <wp:inline distT="0" distB="0" distL="0" distR="0" wp14:anchorId="393071D4" wp14:editId="08CFFE1A">
            <wp:extent cx="5612130" cy="2912745"/>
            <wp:effectExtent l="0" t="0" r="7620" b="1905"/>
            <wp:docPr id="903932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32365" name=""/>
                    <pic:cNvPicPr/>
                  </pic:nvPicPr>
                  <pic:blipFill>
                    <a:blip r:embed="rId17"/>
                    <a:stretch>
                      <a:fillRect/>
                    </a:stretch>
                  </pic:blipFill>
                  <pic:spPr>
                    <a:xfrm>
                      <a:off x="0" y="0"/>
                      <a:ext cx="5612130" cy="2912745"/>
                    </a:xfrm>
                    <a:prstGeom prst="rect">
                      <a:avLst/>
                    </a:prstGeom>
                  </pic:spPr>
                </pic:pic>
              </a:graphicData>
            </a:graphic>
          </wp:inline>
        </w:drawing>
      </w:r>
    </w:p>
    <w:p w14:paraId="05987322" w14:textId="6B1BDEF1" w:rsidR="0014550F" w:rsidRPr="00DC44C6" w:rsidRDefault="0014550F" w:rsidP="00DC44C6">
      <w:pPr>
        <w:pStyle w:val="Textonormal"/>
        <w:spacing w:after="0"/>
        <w:contextualSpacing/>
        <w:jc w:val="center"/>
        <w:rPr>
          <w:sz w:val="22"/>
          <w:szCs w:val="20"/>
        </w:rPr>
      </w:pPr>
      <w:r w:rsidRPr="00DC44C6">
        <w:rPr>
          <w:sz w:val="22"/>
          <w:szCs w:val="20"/>
        </w:rPr>
        <w:t xml:space="preserve">Imagen </w:t>
      </w:r>
      <w:r w:rsidR="00E2203B">
        <w:rPr>
          <w:sz w:val="22"/>
          <w:szCs w:val="20"/>
        </w:rPr>
        <w:t>3</w:t>
      </w:r>
      <w:r w:rsidRPr="00DC44C6">
        <w:rPr>
          <w:sz w:val="22"/>
          <w:szCs w:val="20"/>
        </w:rPr>
        <w:t>. Diagrama de Gantt</w:t>
      </w:r>
    </w:p>
    <w:p w14:paraId="5DBEC5C7" w14:textId="1E030DE7" w:rsidR="0014550F" w:rsidRPr="00DC44C6" w:rsidRDefault="0014550F" w:rsidP="00DC44C6">
      <w:pPr>
        <w:pStyle w:val="Textonormal"/>
        <w:spacing w:after="0"/>
        <w:contextualSpacing/>
        <w:jc w:val="left"/>
      </w:pPr>
      <w:r w:rsidRPr="00DC44C6">
        <w:t>Tanto nuestro plan de trabajo como nuestro diagrama de Gantt están completamente basados en la metodología de desarrollo VRML, en la cual se divide el proceso de desarrollo del proyecto en 7 fases de las cuales en este semestre o materia llamada TT1 solo se llevarán a cabo 4, las cuales son:</w:t>
      </w:r>
      <w:r w:rsidRPr="00DC44C6">
        <w:br/>
        <w:t>1. Especificación</w:t>
      </w:r>
    </w:p>
    <w:p w14:paraId="30F90A29" w14:textId="77777777" w:rsidR="0014550F" w:rsidRPr="00DC44C6" w:rsidRDefault="0014550F" w:rsidP="00DC44C6">
      <w:pPr>
        <w:pStyle w:val="Textonormal"/>
        <w:spacing w:after="0"/>
        <w:contextualSpacing/>
        <w:jc w:val="left"/>
      </w:pPr>
      <w:r w:rsidRPr="00DC44C6">
        <w:t>2. Planeación</w:t>
      </w:r>
    </w:p>
    <w:p w14:paraId="1844F8DE" w14:textId="77777777" w:rsidR="0014550F" w:rsidRPr="00DC44C6" w:rsidRDefault="0014550F" w:rsidP="00DC44C6">
      <w:pPr>
        <w:pStyle w:val="Textonormal"/>
        <w:spacing w:after="0"/>
        <w:contextualSpacing/>
        <w:jc w:val="left"/>
      </w:pPr>
      <w:r w:rsidRPr="00DC44C6">
        <w:t>3. Muestreo</w:t>
      </w:r>
    </w:p>
    <w:p w14:paraId="41752469" w14:textId="077F90C7" w:rsidR="00DD21F8" w:rsidRPr="00DD21F8" w:rsidRDefault="0014550F" w:rsidP="00DC44C6">
      <w:pPr>
        <w:pStyle w:val="Textonormal"/>
        <w:spacing w:after="0"/>
        <w:contextualSpacing/>
        <w:jc w:val="left"/>
      </w:pPr>
      <w:r w:rsidRPr="00DC44C6">
        <w:t>4. Diseño</w:t>
      </w:r>
      <w:r w:rsidR="00DD21F8" w:rsidRPr="00DD21F8">
        <w:br w:type="page"/>
      </w:r>
    </w:p>
    <w:bookmarkStart w:id="3" w:name="_Toc4407379" w:displacedByCustomXml="next"/>
    <w:sdt>
      <w:sdtPr>
        <w:rPr>
          <w:rFonts w:asciiTheme="minorHAnsi" w:eastAsiaTheme="minorHAnsi"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4602A317" w14:textId="77777777" w:rsidR="00041137" w:rsidRDefault="00041137" w:rsidP="00FB1E9F">
          <w:pPr>
            <w:pStyle w:val="Ttulo"/>
            <w:spacing w:line="480" w:lineRule="auto"/>
          </w:pPr>
          <w:r w:rsidRPr="00041137">
            <w:t>Bibliografía</w:t>
          </w:r>
          <w:r w:rsidR="006644AC">
            <w:t>.</w:t>
          </w:r>
          <w:bookmarkEnd w:id="3"/>
        </w:p>
        <w:p w14:paraId="072F4D4B" w14:textId="157CA0EB" w:rsidR="00BF2D2A" w:rsidRPr="003D72D5" w:rsidRDefault="009C176C" w:rsidP="00A02064">
          <w:pPr>
            <w:rPr>
              <w:rFonts w:ascii="Times New Roman" w:hAnsi="Times New Roman"/>
              <w:sz w:val="24"/>
            </w:rPr>
          </w:pPr>
          <w:r w:rsidRPr="003D72D5">
            <w:rPr>
              <w:rFonts w:ascii="Times New Roman" w:hAnsi="Times New Roman"/>
              <w:sz w:val="24"/>
            </w:rPr>
            <w:t>[1] (</w:t>
          </w:r>
          <w:proofErr w:type="spellStart"/>
          <w:r w:rsidRPr="003D72D5">
            <w:rPr>
              <w:rFonts w:ascii="Times New Roman" w:hAnsi="Times New Roman"/>
              <w:sz w:val="24"/>
            </w:rPr>
            <w:t>N.d</w:t>
          </w:r>
          <w:proofErr w:type="spellEnd"/>
          <w:r w:rsidRPr="003D72D5">
            <w:rPr>
              <w:rFonts w:ascii="Times New Roman" w:hAnsi="Times New Roman"/>
              <w:sz w:val="24"/>
            </w:rPr>
            <w:t xml:space="preserve">.). Redalyc.org. </w:t>
          </w:r>
          <w:proofErr w:type="spellStart"/>
          <w:r w:rsidRPr="003D72D5">
            <w:rPr>
              <w:rFonts w:ascii="Times New Roman" w:hAnsi="Times New Roman"/>
              <w:sz w:val="24"/>
            </w:rPr>
            <w:t>Retrieved</w:t>
          </w:r>
          <w:proofErr w:type="spellEnd"/>
          <w:r w:rsidRPr="003D72D5">
            <w:rPr>
              <w:rFonts w:ascii="Times New Roman" w:hAnsi="Times New Roman"/>
              <w:sz w:val="24"/>
            </w:rPr>
            <w:t xml:space="preserve"> </w:t>
          </w:r>
          <w:proofErr w:type="spellStart"/>
          <w:r w:rsidRPr="003D72D5">
            <w:rPr>
              <w:rFonts w:ascii="Times New Roman" w:hAnsi="Times New Roman"/>
              <w:sz w:val="24"/>
            </w:rPr>
            <w:t>February</w:t>
          </w:r>
          <w:proofErr w:type="spellEnd"/>
          <w:r w:rsidRPr="003D72D5">
            <w:rPr>
              <w:rFonts w:ascii="Times New Roman" w:hAnsi="Times New Roman"/>
              <w:sz w:val="24"/>
            </w:rPr>
            <w:t xml:space="preserve"> 23, 2024, </w:t>
          </w:r>
          <w:proofErr w:type="spellStart"/>
          <w:r w:rsidRPr="003D72D5">
            <w:rPr>
              <w:rFonts w:ascii="Times New Roman" w:hAnsi="Times New Roman"/>
              <w:sz w:val="24"/>
            </w:rPr>
            <w:t>from</w:t>
          </w:r>
          <w:proofErr w:type="spellEnd"/>
          <w:r w:rsidRPr="003D72D5">
            <w:rPr>
              <w:rFonts w:ascii="Times New Roman" w:hAnsi="Times New Roman"/>
              <w:sz w:val="24"/>
            </w:rPr>
            <w:t xml:space="preserve"> https://www.redalyc.org/journal/3783/378366538003/html/#:~:text=Sommerville%20define%20modelo%20de%20proceso,real%20(Sommerville%2C%202005).</w:t>
          </w:r>
        </w:p>
        <w:p w14:paraId="2136533E" w14:textId="33B8AEE5" w:rsidR="007532A0" w:rsidRDefault="007532A0" w:rsidP="00A02064">
          <w:pPr>
            <w:rPr>
              <w:rFonts w:ascii="Times New Roman" w:hAnsi="Times New Roman"/>
              <w:sz w:val="24"/>
            </w:rPr>
          </w:pPr>
          <w:r w:rsidRPr="00644B53">
            <w:t>[2]</w:t>
          </w:r>
          <w:r w:rsidR="00862B1B" w:rsidRPr="00862B1B">
            <w:t xml:space="preserve"> </w:t>
          </w:r>
          <w:proofErr w:type="spellStart"/>
          <w:r w:rsidR="00862B1B" w:rsidRPr="00862B1B">
            <w:rPr>
              <w:rFonts w:ascii="Times New Roman" w:hAnsi="Times New Roman"/>
              <w:sz w:val="24"/>
            </w:rPr>
            <w:t>Valtx</w:t>
          </w:r>
          <w:proofErr w:type="spellEnd"/>
          <w:r w:rsidR="00862B1B" w:rsidRPr="00862B1B">
            <w:rPr>
              <w:rFonts w:ascii="Times New Roman" w:hAnsi="Times New Roman"/>
              <w:sz w:val="24"/>
            </w:rPr>
            <w:t xml:space="preserve">. (2022, </w:t>
          </w:r>
          <w:proofErr w:type="spellStart"/>
          <w:r w:rsidR="00862B1B" w:rsidRPr="00862B1B">
            <w:rPr>
              <w:rFonts w:ascii="Times New Roman" w:hAnsi="Times New Roman"/>
              <w:sz w:val="24"/>
            </w:rPr>
            <w:t>July</w:t>
          </w:r>
          <w:proofErr w:type="spellEnd"/>
          <w:r w:rsidR="00862B1B" w:rsidRPr="00862B1B">
            <w:rPr>
              <w:rFonts w:ascii="Times New Roman" w:hAnsi="Times New Roman"/>
              <w:sz w:val="24"/>
            </w:rPr>
            <w:t xml:space="preserve"> 19). Metodologías de desarrollo de software: ¿Qué son y para qué sirven? </w:t>
          </w:r>
          <w:proofErr w:type="spellStart"/>
          <w:r w:rsidR="00862B1B" w:rsidRPr="00862B1B">
            <w:rPr>
              <w:rFonts w:ascii="Times New Roman" w:hAnsi="Times New Roman"/>
              <w:sz w:val="24"/>
            </w:rPr>
            <w:t>Valtx</w:t>
          </w:r>
          <w:proofErr w:type="spellEnd"/>
          <w:r w:rsidR="00862B1B" w:rsidRPr="00862B1B">
            <w:rPr>
              <w:rFonts w:ascii="Times New Roman" w:hAnsi="Times New Roman"/>
              <w:sz w:val="24"/>
            </w:rPr>
            <w:t>. https://www.valtx.pe/blog/metodologias-para-el-desarrollo-de-software-que-son-y-para-que-sirven</w:t>
          </w:r>
        </w:p>
        <w:p w14:paraId="3F3D81C8" w14:textId="42C88229" w:rsidR="00862B1B" w:rsidRPr="003D72D5" w:rsidRDefault="00862B1B" w:rsidP="00A02064">
          <w:pPr>
            <w:rPr>
              <w:rFonts w:ascii="Times New Roman" w:hAnsi="Times New Roman"/>
              <w:sz w:val="24"/>
              <w:lang w:val="en-US"/>
            </w:rPr>
          </w:pPr>
          <w:r w:rsidRPr="00644B53">
            <w:t>[3]</w:t>
          </w:r>
          <w:r w:rsidR="00FD6DBB">
            <w:rPr>
              <w:rFonts w:ascii="Times New Roman" w:hAnsi="Times New Roman"/>
              <w:sz w:val="24"/>
            </w:rPr>
            <w:t xml:space="preserve"> </w:t>
          </w:r>
          <w:r w:rsidR="00FD6DBB" w:rsidRPr="00FD6DBB">
            <w:rPr>
              <w:rFonts w:ascii="Times New Roman" w:hAnsi="Times New Roman"/>
              <w:sz w:val="24"/>
            </w:rPr>
            <w:t xml:space="preserve">¿Qué es la metodología ágil? </w:t>
          </w:r>
          <w:r w:rsidR="00FD6DBB" w:rsidRPr="003D72D5">
            <w:rPr>
              <w:rFonts w:ascii="Times New Roman" w:hAnsi="Times New Roman"/>
              <w:sz w:val="24"/>
              <w:lang w:val="en-US"/>
            </w:rPr>
            <w:t xml:space="preserve">(n.d.). Redhat.com. Retrieved February 23, 2024, from </w:t>
          </w:r>
          <w:proofErr w:type="gramStart"/>
          <w:r w:rsidR="00FD6DBB" w:rsidRPr="003D72D5">
            <w:rPr>
              <w:rFonts w:ascii="Times New Roman" w:hAnsi="Times New Roman"/>
              <w:sz w:val="24"/>
              <w:lang w:val="en-US"/>
            </w:rPr>
            <w:t>https://www.redhat.com/es/topics/devops/what-is-agile-methodology</w:t>
          </w:r>
          <w:proofErr w:type="gramEnd"/>
        </w:p>
        <w:p w14:paraId="00B468B8" w14:textId="0671990D" w:rsidR="00D73112" w:rsidRDefault="00D73112" w:rsidP="00A02064">
          <w:pPr>
            <w:rPr>
              <w:rFonts w:ascii="Times New Roman" w:hAnsi="Times New Roman"/>
              <w:sz w:val="24"/>
            </w:rPr>
          </w:pPr>
          <w:r w:rsidRPr="00644B53">
            <w:t>[</w:t>
          </w:r>
          <w:r w:rsidR="006B0435" w:rsidRPr="00644B53">
            <w:t>4</w:t>
          </w:r>
          <w:r w:rsidRPr="00644B53">
            <w:t>]</w:t>
          </w:r>
          <w:r>
            <w:rPr>
              <w:rFonts w:ascii="Times New Roman" w:hAnsi="Times New Roman"/>
              <w:sz w:val="24"/>
            </w:rPr>
            <w:t xml:space="preserve"> </w:t>
          </w:r>
          <w:r w:rsidR="00141394" w:rsidRPr="00141394">
            <w:rPr>
              <w:rFonts w:ascii="Times New Roman" w:hAnsi="Times New Roman"/>
              <w:sz w:val="24"/>
            </w:rPr>
            <w:t>G. M. Vázquez, Metodología y Marco de trabajo: la gran duda existencial, 5 de enero de 2020. https://es.linkedin.com/pulse/metodolog%C3%ADa-y-marco-de-trabajo-la-gran-duda-gustavo-mart%C3%ADnez-v%C3%A1zquez</w:t>
          </w:r>
        </w:p>
        <w:p w14:paraId="4C5A220D" w14:textId="77A7EF64" w:rsidR="00CC5E3A" w:rsidRDefault="0014333D" w:rsidP="006B0435">
          <w:pPr>
            <w:pStyle w:val="NormalWeb"/>
            <w:spacing w:before="0" w:beforeAutospacing="0" w:after="0" w:afterAutospacing="0"/>
            <w:rPr>
              <w:rStyle w:val="url"/>
            </w:rPr>
          </w:pPr>
          <w:r w:rsidRPr="00644B53">
            <w:rPr>
              <w:rFonts w:asciiTheme="minorHAnsi" w:eastAsiaTheme="minorHAnsi" w:hAnsiTheme="minorHAnsi" w:cstheme="minorBidi"/>
              <w:sz w:val="22"/>
              <w:szCs w:val="22"/>
              <w:lang w:eastAsia="en-US"/>
            </w:rPr>
            <w:t>[</w:t>
          </w:r>
          <w:r w:rsidR="006B0435" w:rsidRPr="00644B53">
            <w:rPr>
              <w:rFonts w:asciiTheme="minorHAnsi" w:eastAsiaTheme="minorHAnsi" w:hAnsiTheme="minorHAnsi" w:cstheme="minorBidi"/>
              <w:sz w:val="22"/>
              <w:szCs w:val="22"/>
              <w:lang w:eastAsia="en-US"/>
            </w:rPr>
            <w:t>5</w:t>
          </w:r>
          <w:r w:rsidRPr="00644B53">
            <w:rPr>
              <w:rFonts w:asciiTheme="minorHAnsi" w:eastAsiaTheme="minorHAnsi" w:hAnsiTheme="minorHAnsi" w:cstheme="minorBidi"/>
              <w:sz w:val="22"/>
              <w:szCs w:val="22"/>
              <w:lang w:eastAsia="en-US"/>
            </w:rPr>
            <w:t>]</w:t>
          </w:r>
          <w:r w:rsidR="00751AC8">
            <w:t xml:space="preserve"> </w:t>
          </w:r>
          <w:r w:rsidR="004F6453">
            <w:t xml:space="preserve">A. Rodríguez, ¿Cuáles son las metodologías de desarrollo de software más eficaces?, </w:t>
          </w:r>
          <w:r w:rsidR="004F6453">
            <w:rPr>
              <w:i/>
              <w:iCs/>
            </w:rPr>
            <w:t>Emprende Con Tu Web</w:t>
          </w:r>
          <w:r w:rsidR="004F6453">
            <w:t xml:space="preserve">, 20 de julio de 2023. </w:t>
          </w:r>
          <w:r w:rsidR="004F6453">
            <w:rPr>
              <w:rStyle w:val="url"/>
            </w:rPr>
            <w:t>https://emprendecontuweb.com/cuales-son-las-metodologias-de-desarrollo-de-software-mas-eficaces/#:~:text=Las%20metodolog%C3%ADas%20tradicionales%20(tambi%C3%A9n%20llamadas,%2C%20implementaci%C3%B3n%2C%20pruebas%20y%20entrega.</w:t>
          </w:r>
        </w:p>
        <w:p w14:paraId="521AF6EC" w14:textId="77777777" w:rsidR="005A065E" w:rsidRDefault="005A065E" w:rsidP="006B0435">
          <w:pPr>
            <w:pStyle w:val="NormalWeb"/>
            <w:spacing w:before="0" w:beforeAutospacing="0" w:after="0" w:afterAutospacing="0"/>
            <w:rPr>
              <w:ins w:id="4" w:author="{67138D38-B561-495C-BBC2-1ADF731799A9}" w:date="2024-02-23T14:11:00Z"/>
              <w:rStyle w:val="url"/>
            </w:rPr>
          </w:pPr>
        </w:p>
        <w:p w14:paraId="58F9C5DF" w14:textId="46C6DD84" w:rsidR="00FD6DBB" w:rsidRDefault="00753BD9" w:rsidP="0076116D">
          <w:pPr>
            <w:pStyle w:val="NormalWeb"/>
            <w:spacing w:before="0" w:beforeAutospacing="0" w:after="0" w:afterAutospacing="0"/>
            <w:rPr>
              <w:rStyle w:val="url"/>
            </w:rPr>
          </w:pPr>
          <w:r w:rsidRPr="006B0435">
            <w:rPr>
              <w:rFonts w:asciiTheme="minorHAnsi" w:eastAsiaTheme="minorHAnsi" w:hAnsiTheme="minorHAnsi" w:cstheme="minorBidi"/>
              <w:sz w:val="22"/>
              <w:szCs w:val="22"/>
              <w:lang w:eastAsia="en-US"/>
            </w:rPr>
            <w:t>[</w:t>
          </w:r>
          <w:r w:rsidR="006B0435" w:rsidRPr="006B0435">
            <w:rPr>
              <w:rFonts w:asciiTheme="minorHAnsi" w:eastAsiaTheme="minorHAnsi" w:hAnsiTheme="minorHAnsi" w:cstheme="minorBidi"/>
              <w:sz w:val="22"/>
              <w:szCs w:val="22"/>
              <w:lang w:eastAsia="en-US"/>
            </w:rPr>
            <w:t>6</w:t>
          </w:r>
          <w:r w:rsidRPr="006B0435">
            <w:rPr>
              <w:rFonts w:asciiTheme="minorHAnsi" w:eastAsiaTheme="minorHAnsi" w:hAnsiTheme="minorHAnsi" w:cstheme="minorBidi"/>
              <w:sz w:val="22"/>
              <w:szCs w:val="22"/>
              <w:lang w:eastAsia="en-US"/>
            </w:rPr>
            <w:t>]</w:t>
          </w:r>
          <w:r>
            <w:t xml:space="preserve"> </w:t>
          </w:r>
          <w:proofErr w:type="spellStart"/>
          <w:r>
            <w:t>Valtx</w:t>
          </w:r>
          <w:proofErr w:type="spellEnd"/>
          <w:r>
            <w:t xml:space="preserve">, Metodologías para el desarrollo de software: ¿Qué son y para qué sirven?, </w:t>
          </w:r>
          <w:proofErr w:type="spellStart"/>
          <w:r>
            <w:rPr>
              <w:i/>
              <w:iCs/>
            </w:rPr>
            <w:t>Valtx</w:t>
          </w:r>
          <w:proofErr w:type="spellEnd"/>
          <w:r>
            <w:t xml:space="preserve">, 19 de julio de 2022. </w:t>
          </w:r>
          <w:r>
            <w:rPr>
              <w:rStyle w:val="url"/>
            </w:rPr>
            <w:t>https://www.valtx.pe/blog/metodologias-para-el-desarrollo-de-software-que-son-y-para-que-sirven</w:t>
          </w:r>
        </w:p>
        <w:p w14:paraId="14355F8D" w14:textId="77777777" w:rsidR="0076116D" w:rsidRDefault="0076116D" w:rsidP="0076116D">
          <w:pPr>
            <w:pStyle w:val="NormalWeb"/>
            <w:spacing w:before="0" w:beforeAutospacing="0" w:after="0" w:afterAutospacing="0"/>
          </w:pPr>
        </w:p>
        <w:p w14:paraId="53D96F34" w14:textId="03551AE1" w:rsidR="00D24826" w:rsidRDefault="0076116D" w:rsidP="00A02064">
          <w:pPr>
            <w:rPr>
              <w:rFonts w:ascii="Times New Roman" w:hAnsi="Times New Roman"/>
              <w:sz w:val="24"/>
            </w:rPr>
          </w:pPr>
          <w:r>
            <w:rPr>
              <w:rFonts w:ascii="Times New Roman" w:hAnsi="Times New Roman"/>
              <w:sz w:val="24"/>
            </w:rPr>
            <w:t xml:space="preserve">[7] </w:t>
          </w:r>
          <w:r w:rsidRPr="0076116D">
            <w:rPr>
              <w:rFonts w:ascii="Times New Roman" w:hAnsi="Times New Roman"/>
              <w:sz w:val="24"/>
            </w:rPr>
            <w:t>Potencialidades de la realidad virtual con VRML. (S/f). Revistadyna.com. Recuperado el 23 de febrero de 2024, de https://www.revistadyna.com/search/potencialidades-de-realidad-virtual-con-vrml-x3d-en-proyectos-de-construccion#:~:text=VRML%2C%20adem%C3%A1s%20de%20generar%20objetos,su%20rat%C3%B3n%2C%20por%20ejemplo)%20a</w:t>
          </w:r>
        </w:p>
        <w:p w14:paraId="74C49FD6" w14:textId="1F7C6C57" w:rsidR="00E07D64" w:rsidRPr="00A02064" w:rsidRDefault="00B1171D" w:rsidP="00A02064">
          <w:pPr>
            <w:rPr>
              <w:rFonts w:ascii="Times New Roman" w:hAnsi="Times New Roman"/>
              <w:sz w:val="24"/>
            </w:rPr>
          </w:pPr>
          <w:r>
            <w:t>[</w:t>
          </w:r>
          <w:r w:rsidR="0076116D">
            <w:t>8</w:t>
          </w:r>
          <w:r>
            <w:t xml:space="preserve">] </w:t>
          </w:r>
          <w:r w:rsidRPr="00A02064">
            <w:rPr>
              <w:rFonts w:ascii="Times New Roman" w:hAnsi="Times New Roman"/>
              <w:sz w:val="24"/>
            </w:rPr>
            <w:t>Rojas, B. B. –. (s/f). VRML</w:t>
          </w:r>
          <w:r>
            <w:rPr>
              <w:rFonts w:ascii="Times New Roman" w:hAnsi="Times New Roman"/>
              <w:sz w:val="24"/>
            </w:rPr>
            <w:t xml:space="preserve"> </w:t>
          </w:r>
          <w:r w:rsidRPr="00A02064">
            <w:rPr>
              <w:rFonts w:ascii="Times New Roman" w:hAnsi="Times New Roman"/>
              <w:sz w:val="24"/>
            </w:rPr>
            <w:t>(Lenguaje para Modelado de Realidad Virtual). Edu.ec. Recuperado el 22 de febrero de 2024, de http://repositorio.utn.edu.ec/bitstream/123456789/1085/4/04%20ISC%20041-CAPITULO%20III.pdf</w:t>
          </w:r>
        </w:p>
        <w:p w14:paraId="04C1CB54" w14:textId="39FE44A9" w:rsidR="00EE6740" w:rsidRDefault="00A02064">
          <w:r>
            <w:t>[</w:t>
          </w:r>
          <w:r w:rsidR="0076116D">
            <w:t>9</w:t>
          </w:r>
          <w:r>
            <w:t xml:space="preserve">] </w:t>
          </w:r>
          <w:r w:rsidRPr="00A02064">
            <w:rPr>
              <w:rFonts w:ascii="Times New Roman" w:hAnsi="Times New Roman"/>
              <w:sz w:val="24"/>
            </w:rPr>
            <w:t>METODOLOG</w:t>
          </w:r>
          <w:r w:rsidR="00207696">
            <w:rPr>
              <w:rFonts w:ascii="Tahoma" w:hAnsi="Tahoma" w:cs="Tahoma"/>
              <w:sz w:val="24"/>
            </w:rPr>
            <w:t>Í</w:t>
          </w:r>
          <w:r w:rsidRPr="00A02064">
            <w:rPr>
              <w:rFonts w:ascii="Times New Roman" w:hAnsi="Times New Roman"/>
              <w:sz w:val="24"/>
            </w:rPr>
            <w:t>A DE DESARROLLO VRML. (s/f). Jose-emilio.com. Recuperado el 22 de febrero de 2024, de https://www.jose-emilio.com/estudios/m1metodologia.htm</w:t>
          </w:r>
          <w:sdt>
            <w:sdtPr>
              <w:id w:val="111145805"/>
              <w:showingPlcHdr/>
              <w:bibliography/>
            </w:sdtPr>
            <w:sdtContent>
              <w:r w:rsidR="00207696">
                <w:t xml:space="preserve">     </w:t>
              </w:r>
            </w:sdtContent>
          </w:sdt>
        </w:p>
        <w:p w14:paraId="29F54F4C" w14:textId="77777777" w:rsidR="00A209E8" w:rsidRDefault="00A209E8">
          <w:pPr>
            <w:rPr>
              <w:rFonts w:ascii="Times New Roman" w:hAnsi="Times New Roman"/>
              <w:sz w:val="24"/>
            </w:rPr>
          </w:pPr>
        </w:p>
        <w:p w14:paraId="36F09253" w14:textId="28A58778" w:rsidR="00041137" w:rsidRPr="00207696" w:rsidRDefault="00CF5A31">
          <w:pPr>
            <w:rPr>
              <w:rFonts w:ascii="Times New Roman" w:hAnsi="Times New Roman"/>
              <w:sz w:val="24"/>
            </w:rPr>
          </w:pPr>
        </w:p>
      </w:sdtContent>
    </w:sdt>
    <w:p w14:paraId="462A42D5" w14:textId="77777777" w:rsidR="00FB1E9F" w:rsidRDefault="00FB1E9F">
      <w:pPr>
        <w:rPr>
          <w:rFonts w:ascii="Times New Roman" w:eastAsiaTheme="majorEastAsia" w:hAnsi="Times New Roman" w:cstheme="majorBidi"/>
          <w:b/>
          <w:spacing w:val="-10"/>
          <w:kern w:val="28"/>
          <w:sz w:val="36"/>
          <w:szCs w:val="56"/>
        </w:rPr>
      </w:pPr>
      <w:r>
        <w:br w:type="page"/>
      </w:r>
    </w:p>
    <w:p w14:paraId="5E52C68F" w14:textId="77777777" w:rsidR="008355B2" w:rsidRDefault="006644AC" w:rsidP="00FB1E9F">
      <w:pPr>
        <w:pStyle w:val="Ttulo"/>
        <w:spacing w:line="480" w:lineRule="auto"/>
      </w:pPr>
      <w:bookmarkStart w:id="5" w:name="_Toc4407380"/>
      <w:r>
        <w:lastRenderedPageBreak/>
        <w:t>Firmas.</w:t>
      </w:r>
      <w:bookmarkEnd w:id="5"/>
    </w:p>
    <w:p w14:paraId="28984C58" w14:textId="77777777" w:rsidR="008355B2" w:rsidRDefault="006644AC" w:rsidP="008355B2">
      <w:pPr>
        <w:pStyle w:val="Textonormal"/>
      </w:pPr>
      <w:r w:rsidRPr="004A29D3">
        <w:t>En esta sección se mostrarán los nombres y las firmas de los alumnos responsables del desarrollo del proyecto de Trabajo Terminal.</w:t>
      </w:r>
    </w:p>
    <w:p w14:paraId="75B59120" w14:textId="77777777" w:rsidR="00E213D2" w:rsidRPr="004A29D3" w:rsidRDefault="00E213D2" w:rsidP="008355B2">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5B9F786B" w14:textId="77777777" w:rsidTr="006644AC">
        <w:trPr>
          <w:jc w:val="center"/>
        </w:trPr>
        <w:tc>
          <w:tcPr>
            <w:tcW w:w="4414" w:type="dxa"/>
          </w:tcPr>
          <w:p w14:paraId="518D6B90" w14:textId="77777777" w:rsidR="006644AC" w:rsidRPr="004A29D3" w:rsidRDefault="006644AC" w:rsidP="006644AC">
            <w:pPr>
              <w:pStyle w:val="Textonormal"/>
              <w:jc w:val="center"/>
            </w:pPr>
            <w:r w:rsidRPr="004A29D3">
              <w:t>__________________________</w:t>
            </w:r>
          </w:p>
        </w:tc>
        <w:tc>
          <w:tcPr>
            <w:tcW w:w="4414" w:type="dxa"/>
          </w:tcPr>
          <w:p w14:paraId="396465BB" w14:textId="77777777" w:rsidR="006644AC" w:rsidRPr="004A29D3" w:rsidRDefault="006644AC" w:rsidP="006644AC">
            <w:pPr>
              <w:pStyle w:val="Textonormal"/>
              <w:jc w:val="center"/>
            </w:pPr>
            <w:r w:rsidRPr="004A29D3">
              <w:t>__________________________</w:t>
            </w:r>
          </w:p>
        </w:tc>
      </w:tr>
      <w:tr w:rsidR="006644AC" w:rsidRPr="004A29D3" w14:paraId="34B5ED92" w14:textId="77777777" w:rsidTr="006644AC">
        <w:trPr>
          <w:jc w:val="center"/>
        </w:trPr>
        <w:tc>
          <w:tcPr>
            <w:tcW w:w="4414" w:type="dxa"/>
          </w:tcPr>
          <w:p w14:paraId="0FDB97A3" w14:textId="51B726C8" w:rsidR="006644AC" w:rsidRPr="004A29D3" w:rsidRDefault="00172B34" w:rsidP="006644AC">
            <w:pPr>
              <w:pStyle w:val="Textonormal"/>
              <w:jc w:val="center"/>
            </w:pPr>
            <w:r>
              <w:t>Nora Patricia Vicente Arellano</w:t>
            </w:r>
          </w:p>
        </w:tc>
        <w:tc>
          <w:tcPr>
            <w:tcW w:w="4414" w:type="dxa"/>
          </w:tcPr>
          <w:p w14:paraId="7654F7DE" w14:textId="406B11A9" w:rsidR="006644AC" w:rsidRPr="004A29D3" w:rsidRDefault="00172B34" w:rsidP="006644AC">
            <w:pPr>
              <w:pStyle w:val="Textonormal"/>
              <w:jc w:val="center"/>
            </w:pPr>
            <w:r>
              <w:t>Karina Puente Fernández</w:t>
            </w:r>
          </w:p>
        </w:tc>
      </w:tr>
      <w:tr w:rsidR="00172B34" w:rsidRPr="004A29D3" w14:paraId="2E0446F9" w14:textId="77777777" w:rsidTr="006644AC">
        <w:trPr>
          <w:jc w:val="center"/>
        </w:trPr>
        <w:tc>
          <w:tcPr>
            <w:tcW w:w="4414" w:type="dxa"/>
          </w:tcPr>
          <w:p w14:paraId="17277148" w14:textId="77777777" w:rsidR="00172B34" w:rsidRDefault="00172B34" w:rsidP="00172B34">
            <w:pPr>
              <w:pStyle w:val="Textonormal"/>
              <w:jc w:val="center"/>
            </w:pPr>
          </w:p>
          <w:p w14:paraId="0EF5C89B" w14:textId="77777777" w:rsidR="00172B34" w:rsidRDefault="00172B34" w:rsidP="00172B34">
            <w:pPr>
              <w:pStyle w:val="Textonormal"/>
              <w:jc w:val="center"/>
            </w:pPr>
          </w:p>
          <w:p w14:paraId="53E08716" w14:textId="5F31A78D" w:rsidR="00172B34" w:rsidRPr="004A29D3" w:rsidRDefault="00172B34" w:rsidP="00172B34">
            <w:pPr>
              <w:pStyle w:val="Textonormal"/>
              <w:jc w:val="center"/>
            </w:pPr>
            <w:r w:rsidRPr="004A29D3">
              <w:t>__________________________</w:t>
            </w:r>
          </w:p>
        </w:tc>
        <w:tc>
          <w:tcPr>
            <w:tcW w:w="4414" w:type="dxa"/>
          </w:tcPr>
          <w:p w14:paraId="67AB345A" w14:textId="77777777" w:rsidR="00172B34" w:rsidRPr="004A29D3" w:rsidRDefault="00172B34" w:rsidP="00172B34">
            <w:pPr>
              <w:pStyle w:val="Textonormal"/>
              <w:jc w:val="center"/>
            </w:pPr>
          </w:p>
        </w:tc>
      </w:tr>
      <w:tr w:rsidR="00172B34" w:rsidRPr="004A29D3" w14:paraId="6FD58345" w14:textId="77777777" w:rsidTr="006644AC">
        <w:trPr>
          <w:jc w:val="center"/>
        </w:trPr>
        <w:tc>
          <w:tcPr>
            <w:tcW w:w="4414" w:type="dxa"/>
          </w:tcPr>
          <w:p w14:paraId="4267BF7F" w14:textId="63CFC6BB" w:rsidR="00172B34" w:rsidRPr="004A29D3" w:rsidRDefault="00172B34" w:rsidP="00172B34">
            <w:pPr>
              <w:pStyle w:val="Textonormal"/>
              <w:jc w:val="center"/>
            </w:pPr>
            <w:r>
              <w:t>Claudia Domínguez Valenzuela</w:t>
            </w:r>
          </w:p>
        </w:tc>
        <w:tc>
          <w:tcPr>
            <w:tcW w:w="4414" w:type="dxa"/>
          </w:tcPr>
          <w:p w14:paraId="212A5397" w14:textId="77777777" w:rsidR="00172B34" w:rsidRPr="004A29D3" w:rsidRDefault="00172B34" w:rsidP="00172B34">
            <w:pPr>
              <w:pStyle w:val="Textonormal"/>
              <w:jc w:val="center"/>
            </w:pPr>
          </w:p>
        </w:tc>
      </w:tr>
    </w:tbl>
    <w:p w14:paraId="6D19EFD7" w14:textId="77777777" w:rsidR="006644AC" w:rsidRPr="004A29D3" w:rsidRDefault="006644AC" w:rsidP="00FB1E9F">
      <w:pPr>
        <w:pStyle w:val="Ttulo"/>
        <w:spacing w:line="480" w:lineRule="auto"/>
      </w:pPr>
      <w:bookmarkStart w:id="6" w:name="_Toc4407381"/>
      <w:r w:rsidRPr="004A29D3">
        <w:t>Autorización.</w:t>
      </w:r>
      <w:bookmarkEnd w:id="6"/>
    </w:p>
    <w:p w14:paraId="1712FC06" w14:textId="77777777" w:rsidR="006644AC" w:rsidRPr="004A29D3" w:rsidRDefault="006644AC" w:rsidP="006644AC">
      <w:pPr>
        <w:pStyle w:val="Textonormal"/>
      </w:pPr>
      <w:r w:rsidRPr="004A29D3">
        <w:t xml:space="preserve">Por medio del presente autorizo </w:t>
      </w:r>
      <w:r w:rsidR="00DD21F8">
        <w:t>la impresión y distribución del marco metodológico y cronograma de actividades</w:t>
      </w:r>
      <w:r w:rsidRPr="004A29D3">
        <w:t>, toda vez que lo he leído</w:t>
      </w:r>
      <w:r w:rsidR="0042229F" w:rsidRPr="004A29D3">
        <w:t xml:space="preserve">, </w:t>
      </w:r>
      <w:r w:rsidRPr="004A29D3">
        <w:t>comprendido en su totalidad</w:t>
      </w:r>
      <w:r w:rsidR="0042229F" w:rsidRPr="004A29D3">
        <w:t>, y estar de acuerdo con su desarrollo</w:t>
      </w:r>
      <w:r w:rsidRPr="004A29D3">
        <w:t>.</w:t>
      </w:r>
    </w:p>
    <w:p w14:paraId="4E5B41D4" w14:textId="77777777" w:rsidR="006644AC" w:rsidRPr="004A29D3" w:rsidRDefault="006644AC" w:rsidP="006644AC">
      <w:pPr>
        <w:pStyle w:val="Textonormal"/>
        <w:jc w:val="center"/>
      </w:pPr>
      <w:r w:rsidRPr="004A29D3">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6DC7765B" w14:textId="77777777" w:rsidTr="006644AC">
        <w:tc>
          <w:tcPr>
            <w:tcW w:w="8828" w:type="dxa"/>
            <w:gridSpan w:val="2"/>
          </w:tcPr>
          <w:p w14:paraId="1DF93F14" w14:textId="77777777" w:rsidR="006644AC" w:rsidRPr="004A29D3" w:rsidRDefault="006644AC" w:rsidP="006644AC">
            <w:pPr>
              <w:pStyle w:val="Textonormal"/>
              <w:jc w:val="center"/>
            </w:pPr>
            <w:r w:rsidRPr="004A29D3">
              <w:t>_________________________</w:t>
            </w:r>
          </w:p>
          <w:p w14:paraId="7DF5ACAA" w14:textId="6847C116" w:rsidR="006644AC" w:rsidRPr="004A29D3" w:rsidRDefault="00172B34" w:rsidP="006644AC">
            <w:pPr>
              <w:pStyle w:val="Textonormal"/>
              <w:jc w:val="center"/>
            </w:pPr>
            <w:r>
              <w:t>Ing. Efraín Arredondo Morales</w:t>
            </w:r>
          </w:p>
          <w:p w14:paraId="54EE041F" w14:textId="77777777" w:rsidR="00FB1E9F" w:rsidRDefault="00FB1E9F" w:rsidP="006644AC">
            <w:pPr>
              <w:pStyle w:val="Textonormal"/>
              <w:jc w:val="center"/>
            </w:pPr>
          </w:p>
          <w:p w14:paraId="4A20F799" w14:textId="77777777" w:rsidR="00E213D2" w:rsidRPr="004A29D3" w:rsidRDefault="00E213D2" w:rsidP="006644AC">
            <w:pPr>
              <w:pStyle w:val="Textonormal"/>
              <w:jc w:val="center"/>
            </w:pPr>
          </w:p>
        </w:tc>
      </w:tr>
      <w:tr w:rsidR="00172B34" w:rsidRPr="004A29D3" w14:paraId="54FF96EF" w14:textId="77777777" w:rsidTr="006644AC">
        <w:trPr>
          <w:gridAfter w:val="1"/>
          <w:wAfter w:w="4414" w:type="dxa"/>
        </w:trPr>
        <w:tc>
          <w:tcPr>
            <w:tcW w:w="4414" w:type="dxa"/>
          </w:tcPr>
          <w:p w14:paraId="18146FBB" w14:textId="77777777" w:rsidR="00172B34" w:rsidRPr="004A29D3" w:rsidRDefault="00172B34" w:rsidP="006644AC">
            <w:pPr>
              <w:pStyle w:val="Textonormal"/>
              <w:jc w:val="center"/>
            </w:pPr>
            <w:r w:rsidRPr="004A29D3">
              <w:t>_____________________</w:t>
            </w:r>
          </w:p>
        </w:tc>
      </w:tr>
      <w:tr w:rsidR="00172B34" w:rsidRPr="004A29D3" w14:paraId="6EF68371" w14:textId="77777777" w:rsidTr="006644AC">
        <w:trPr>
          <w:gridAfter w:val="1"/>
          <w:wAfter w:w="4414" w:type="dxa"/>
        </w:trPr>
        <w:tc>
          <w:tcPr>
            <w:tcW w:w="4414" w:type="dxa"/>
          </w:tcPr>
          <w:p w14:paraId="6C4E345A" w14:textId="022E4968" w:rsidR="00172B34" w:rsidRPr="004A29D3" w:rsidRDefault="00172B34" w:rsidP="006644AC">
            <w:pPr>
              <w:pStyle w:val="Textonormal"/>
              <w:jc w:val="center"/>
            </w:pPr>
            <w:r>
              <w:t>MHP-TE Héctor Alejandro Acuña Cid</w:t>
            </w:r>
          </w:p>
        </w:tc>
      </w:tr>
    </w:tbl>
    <w:p w14:paraId="021D764C" w14:textId="77777777" w:rsidR="00247700" w:rsidRPr="004A29D3" w:rsidRDefault="00247700">
      <w:pPr>
        <w:rPr>
          <w:rFonts w:ascii="Times New Roman" w:eastAsiaTheme="majorEastAsia" w:hAnsi="Times New Roman" w:cstheme="majorBidi"/>
          <w:b/>
          <w:spacing w:val="-10"/>
          <w:kern w:val="28"/>
          <w:sz w:val="36"/>
          <w:szCs w:val="56"/>
        </w:rPr>
      </w:pPr>
    </w:p>
    <w:sectPr w:rsidR="00247700" w:rsidRPr="004A29D3" w:rsidSect="00832D11">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43B2E" w14:textId="77777777" w:rsidR="00832D11" w:rsidRDefault="00832D11" w:rsidP="006907D5">
      <w:pPr>
        <w:spacing w:after="0" w:line="240" w:lineRule="auto"/>
      </w:pPr>
      <w:r>
        <w:separator/>
      </w:r>
    </w:p>
  </w:endnote>
  <w:endnote w:type="continuationSeparator" w:id="0">
    <w:p w14:paraId="390833FC" w14:textId="77777777" w:rsidR="00832D11" w:rsidRDefault="00832D11" w:rsidP="006907D5">
      <w:pPr>
        <w:spacing w:after="0" w:line="240" w:lineRule="auto"/>
      </w:pPr>
      <w:r>
        <w:continuationSeparator/>
      </w:r>
    </w:p>
  </w:endnote>
  <w:endnote w:type="continuationNotice" w:id="1">
    <w:p w14:paraId="638D287F" w14:textId="77777777" w:rsidR="004D6BDC" w:rsidRDefault="004D6B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8001E" w14:textId="77777777" w:rsidR="00093829" w:rsidRDefault="00093829" w:rsidP="0009382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DEC93" w14:textId="77777777" w:rsidR="00E213D2" w:rsidRDefault="00E213D2" w:rsidP="00093829">
    <w:pPr>
      <w:pStyle w:val="Piedepgina"/>
      <w:jc w:val="right"/>
    </w:pPr>
    <w:r>
      <w:fldChar w:fldCharType="begin"/>
    </w:r>
    <w:r>
      <w:instrText>PAGE   \* MERGEFORMAT</w:instrText>
    </w:r>
    <w:r>
      <w:fldChar w:fldCharType="separate"/>
    </w:r>
    <w:r w:rsidR="00DD21F8" w:rsidRPr="00DD21F8">
      <w:rPr>
        <w:noProof/>
        <w:lang w:val="es-ES"/>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5C3AA" w14:textId="77777777" w:rsidR="00151BEF" w:rsidRDefault="00151BEF" w:rsidP="00093829">
    <w:pPr>
      <w:pStyle w:val="Piedepgina"/>
      <w:jc w:val="right"/>
    </w:pPr>
    <w:r>
      <w:fldChar w:fldCharType="begin"/>
    </w:r>
    <w:r>
      <w:instrText>PAGE   \* MERGEFORMAT</w:instrText>
    </w:r>
    <w:r>
      <w:fldChar w:fldCharType="separate"/>
    </w:r>
    <w:r w:rsidR="00DD21F8" w:rsidRPr="00DD21F8">
      <w:rPr>
        <w:noProof/>
        <w:lang w:val="es-ES"/>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F6988" w14:textId="77777777" w:rsidR="00832D11" w:rsidRDefault="00832D11" w:rsidP="006907D5">
      <w:pPr>
        <w:spacing w:after="0" w:line="240" w:lineRule="auto"/>
      </w:pPr>
      <w:r>
        <w:separator/>
      </w:r>
    </w:p>
  </w:footnote>
  <w:footnote w:type="continuationSeparator" w:id="0">
    <w:p w14:paraId="1189C44D" w14:textId="77777777" w:rsidR="00832D11" w:rsidRDefault="00832D11" w:rsidP="006907D5">
      <w:pPr>
        <w:spacing w:after="0" w:line="240" w:lineRule="auto"/>
      </w:pPr>
      <w:r>
        <w:continuationSeparator/>
      </w:r>
    </w:p>
  </w:footnote>
  <w:footnote w:type="continuationNotice" w:id="1">
    <w:p w14:paraId="41FEA447" w14:textId="77777777" w:rsidR="004D6BDC" w:rsidRDefault="004D6B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826619"/>
    <w:multiLevelType w:val="hybridMultilevel"/>
    <w:tmpl w:val="4D32F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784AFA"/>
    <w:multiLevelType w:val="hybridMultilevel"/>
    <w:tmpl w:val="2D264F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E555D2"/>
    <w:multiLevelType w:val="hybridMultilevel"/>
    <w:tmpl w:val="5C0CA8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E92855"/>
    <w:multiLevelType w:val="hybridMultilevel"/>
    <w:tmpl w:val="EB6C22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71B0CE2"/>
    <w:multiLevelType w:val="hybridMultilevel"/>
    <w:tmpl w:val="D41858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3C33A0F"/>
    <w:multiLevelType w:val="hybridMultilevel"/>
    <w:tmpl w:val="48484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1D72EF6"/>
    <w:multiLevelType w:val="hybridMultilevel"/>
    <w:tmpl w:val="9CC4BC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7852F3A"/>
    <w:multiLevelType w:val="hybridMultilevel"/>
    <w:tmpl w:val="238E6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F73EDF"/>
    <w:multiLevelType w:val="hybridMultilevel"/>
    <w:tmpl w:val="748231FE"/>
    <w:lvl w:ilvl="0" w:tplc="E558244A">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C87F9E"/>
    <w:multiLevelType w:val="hybridMultilevel"/>
    <w:tmpl w:val="23A4D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6021076">
    <w:abstractNumId w:val="9"/>
  </w:num>
  <w:num w:numId="2" w16cid:durableId="2108572642">
    <w:abstractNumId w:val="3"/>
  </w:num>
  <w:num w:numId="3" w16cid:durableId="553926994">
    <w:abstractNumId w:val="0"/>
  </w:num>
  <w:num w:numId="4" w16cid:durableId="1137142235">
    <w:abstractNumId w:val="7"/>
  </w:num>
  <w:num w:numId="5" w16cid:durableId="657925805">
    <w:abstractNumId w:val="12"/>
  </w:num>
  <w:num w:numId="6" w16cid:durableId="984773280">
    <w:abstractNumId w:val="6"/>
  </w:num>
  <w:num w:numId="7" w16cid:durableId="8414009">
    <w:abstractNumId w:val="8"/>
  </w:num>
  <w:num w:numId="8" w16cid:durableId="1591499676">
    <w:abstractNumId w:val="5"/>
  </w:num>
  <w:num w:numId="9" w16cid:durableId="797919208">
    <w:abstractNumId w:val="10"/>
  </w:num>
  <w:num w:numId="10" w16cid:durableId="370611817">
    <w:abstractNumId w:val="11"/>
  </w:num>
  <w:num w:numId="11" w16cid:durableId="1238899630">
    <w:abstractNumId w:val="2"/>
  </w:num>
  <w:num w:numId="12" w16cid:durableId="1022895287">
    <w:abstractNumId w:val="4"/>
  </w:num>
  <w:num w:numId="13" w16cid:durableId="1459445622">
    <w:abstractNumId w:val="1"/>
  </w:num>
  <w:num w:numId="14" w16cid:durableId="4611916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D5"/>
    <w:rsid w:val="000156FA"/>
    <w:rsid w:val="000213F8"/>
    <w:rsid w:val="000252C6"/>
    <w:rsid w:val="00027EA5"/>
    <w:rsid w:val="000349B0"/>
    <w:rsid w:val="000351C1"/>
    <w:rsid w:val="00041137"/>
    <w:rsid w:val="000546EB"/>
    <w:rsid w:val="000635C1"/>
    <w:rsid w:val="00076217"/>
    <w:rsid w:val="00091868"/>
    <w:rsid w:val="00093829"/>
    <w:rsid w:val="000C6E9D"/>
    <w:rsid w:val="000C779D"/>
    <w:rsid w:val="000C7B7F"/>
    <w:rsid w:val="000F3AB3"/>
    <w:rsid w:val="000F3D50"/>
    <w:rsid w:val="000F7ACF"/>
    <w:rsid w:val="00112841"/>
    <w:rsid w:val="0011370F"/>
    <w:rsid w:val="00141394"/>
    <w:rsid w:val="00141BC0"/>
    <w:rsid w:val="0014333D"/>
    <w:rsid w:val="0014550F"/>
    <w:rsid w:val="00145B0D"/>
    <w:rsid w:val="00151BEF"/>
    <w:rsid w:val="001718AD"/>
    <w:rsid w:val="00172B34"/>
    <w:rsid w:val="00175A4E"/>
    <w:rsid w:val="001803F6"/>
    <w:rsid w:val="00183DD2"/>
    <w:rsid w:val="00186BB7"/>
    <w:rsid w:val="00194030"/>
    <w:rsid w:val="001D061D"/>
    <w:rsid w:val="001D738A"/>
    <w:rsid w:val="001F5C37"/>
    <w:rsid w:val="0020598F"/>
    <w:rsid w:val="00206517"/>
    <w:rsid w:val="0020765A"/>
    <w:rsid w:val="00207696"/>
    <w:rsid w:val="00207D5B"/>
    <w:rsid w:val="0022551E"/>
    <w:rsid w:val="002371DA"/>
    <w:rsid w:val="00244CCB"/>
    <w:rsid w:val="00247700"/>
    <w:rsid w:val="0025114C"/>
    <w:rsid w:val="00256B7F"/>
    <w:rsid w:val="002626C3"/>
    <w:rsid w:val="00271AA8"/>
    <w:rsid w:val="00282348"/>
    <w:rsid w:val="00282DFE"/>
    <w:rsid w:val="002A5749"/>
    <w:rsid w:val="002B775D"/>
    <w:rsid w:val="002C2A39"/>
    <w:rsid w:val="002F340B"/>
    <w:rsid w:val="00301B6F"/>
    <w:rsid w:val="00312CFD"/>
    <w:rsid w:val="003223D0"/>
    <w:rsid w:val="003420CC"/>
    <w:rsid w:val="00343207"/>
    <w:rsid w:val="0035176C"/>
    <w:rsid w:val="00367414"/>
    <w:rsid w:val="003721DB"/>
    <w:rsid w:val="00372CCA"/>
    <w:rsid w:val="00383CC2"/>
    <w:rsid w:val="0038798B"/>
    <w:rsid w:val="00387F30"/>
    <w:rsid w:val="003939D0"/>
    <w:rsid w:val="00396ABA"/>
    <w:rsid w:val="003A350D"/>
    <w:rsid w:val="003A558D"/>
    <w:rsid w:val="003A7803"/>
    <w:rsid w:val="003C4017"/>
    <w:rsid w:val="003D72D5"/>
    <w:rsid w:val="003E0F9C"/>
    <w:rsid w:val="003E4844"/>
    <w:rsid w:val="003F4583"/>
    <w:rsid w:val="00401F9E"/>
    <w:rsid w:val="00403070"/>
    <w:rsid w:val="00421624"/>
    <w:rsid w:val="0042229F"/>
    <w:rsid w:val="00424C76"/>
    <w:rsid w:val="004342C7"/>
    <w:rsid w:val="00446F5F"/>
    <w:rsid w:val="004474C6"/>
    <w:rsid w:val="00482502"/>
    <w:rsid w:val="004949C6"/>
    <w:rsid w:val="004A29D3"/>
    <w:rsid w:val="004B4814"/>
    <w:rsid w:val="004B7073"/>
    <w:rsid w:val="004C0747"/>
    <w:rsid w:val="004D6BDC"/>
    <w:rsid w:val="004E69B7"/>
    <w:rsid w:val="004F0631"/>
    <w:rsid w:val="004F6453"/>
    <w:rsid w:val="005041C9"/>
    <w:rsid w:val="0050771A"/>
    <w:rsid w:val="00507E3B"/>
    <w:rsid w:val="0051109E"/>
    <w:rsid w:val="00511667"/>
    <w:rsid w:val="005148E4"/>
    <w:rsid w:val="005352BE"/>
    <w:rsid w:val="005434FF"/>
    <w:rsid w:val="00557B77"/>
    <w:rsid w:val="00561B12"/>
    <w:rsid w:val="005672E9"/>
    <w:rsid w:val="005740F1"/>
    <w:rsid w:val="0059005F"/>
    <w:rsid w:val="005A065E"/>
    <w:rsid w:val="005A6FC5"/>
    <w:rsid w:val="005B5CF6"/>
    <w:rsid w:val="005C2804"/>
    <w:rsid w:val="005D5805"/>
    <w:rsid w:val="005F3753"/>
    <w:rsid w:val="00616FBA"/>
    <w:rsid w:val="00621F7C"/>
    <w:rsid w:val="00624124"/>
    <w:rsid w:val="00635D54"/>
    <w:rsid w:val="006363B8"/>
    <w:rsid w:val="00641EBF"/>
    <w:rsid w:val="00642043"/>
    <w:rsid w:val="00644B53"/>
    <w:rsid w:val="00647B88"/>
    <w:rsid w:val="00651998"/>
    <w:rsid w:val="00652A77"/>
    <w:rsid w:val="00657F1B"/>
    <w:rsid w:val="00661C3E"/>
    <w:rsid w:val="006644AC"/>
    <w:rsid w:val="00673551"/>
    <w:rsid w:val="006764E5"/>
    <w:rsid w:val="00677311"/>
    <w:rsid w:val="00686932"/>
    <w:rsid w:val="006907D5"/>
    <w:rsid w:val="00693682"/>
    <w:rsid w:val="00697640"/>
    <w:rsid w:val="006A5967"/>
    <w:rsid w:val="006B0435"/>
    <w:rsid w:val="006C2632"/>
    <w:rsid w:val="006C6B8F"/>
    <w:rsid w:val="006D4223"/>
    <w:rsid w:val="006E6018"/>
    <w:rsid w:val="006F2AED"/>
    <w:rsid w:val="007111E1"/>
    <w:rsid w:val="007206C1"/>
    <w:rsid w:val="0072118E"/>
    <w:rsid w:val="00742508"/>
    <w:rsid w:val="00743D7D"/>
    <w:rsid w:val="00751AC8"/>
    <w:rsid w:val="007532A0"/>
    <w:rsid w:val="00753BD9"/>
    <w:rsid w:val="00755C20"/>
    <w:rsid w:val="0076116D"/>
    <w:rsid w:val="007643DC"/>
    <w:rsid w:val="00767778"/>
    <w:rsid w:val="00780384"/>
    <w:rsid w:val="00786985"/>
    <w:rsid w:val="007A2500"/>
    <w:rsid w:val="007B56B9"/>
    <w:rsid w:val="007F7D82"/>
    <w:rsid w:val="00813F01"/>
    <w:rsid w:val="00816BFA"/>
    <w:rsid w:val="00817A16"/>
    <w:rsid w:val="0082530F"/>
    <w:rsid w:val="00827B8A"/>
    <w:rsid w:val="00832D11"/>
    <w:rsid w:val="008355B2"/>
    <w:rsid w:val="00851AB3"/>
    <w:rsid w:val="008521EE"/>
    <w:rsid w:val="00852607"/>
    <w:rsid w:val="00862B1B"/>
    <w:rsid w:val="008647F3"/>
    <w:rsid w:val="00877C08"/>
    <w:rsid w:val="00890F6F"/>
    <w:rsid w:val="00891B33"/>
    <w:rsid w:val="00893E0E"/>
    <w:rsid w:val="0089439E"/>
    <w:rsid w:val="00896439"/>
    <w:rsid w:val="008A2256"/>
    <w:rsid w:val="008A4177"/>
    <w:rsid w:val="008B2601"/>
    <w:rsid w:val="008C42DC"/>
    <w:rsid w:val="008C4526"/>
    <w:rsid w:val="008C5B56"/>
    <w:rsid w:val="008C6D1C"/>
    <w:rsid w:val="008F08C0"/>
    <w:rsid w:val="00901E49"/>
    <w:rsid w:val="0091214A"/>
    <w:rsid w:val="00912462"/>
    <w:rsid w:val="0092675F"/>
    <w:rsid w:val="00936891"/>
    <w:rsid w:val="00946A24"/>
    <w:rsid w:val="009642DE"/>
    <w:rsid w:val="00966787"/>
    <w:rsid w:val="00985D7B"/>
    <w:rsid w:val="009A1395"/>
    <w:rsid w:val="009B48E6"/>
    <w:rsid w:val="009C176C"/>
    <w:rsid w:val="009C53A9"/>
    <w:rsid w:val="009D6A9F"/>
    <w:rsid w:val="009E1B0D"/>
    <w:rsid w:val="009F0833"/>
    <w:rsid w:val="009F0CE3"/>
    <w:rsid w:val="00A0140A"/>
    <w:rsid w:val="00A02064"/>
    <w:rsid w:val="00A03EAF"/>
    <w:rsid w:val="00A04909"/>
    <w:rsid w:val="00A10FEA"/>
    <w:rsid w:val="00A16C37"/>
    <w:rsid w:val="00A209E8"/>
    <w:rsid w:val="00A27242"/>
    <w:rsid w:val="00A36283"/>
    <w:rsid w:val="00A4198C"/>
    <w:rsid w:val="00A50A45"/>
    <w:rsid w:val="00A55361"/>
    <w:rsid w:val="00A56266"/>
    <w:rsid w:val="00A56DB3"/>
    <w:rsid w:val="00A62103"/>
    <w:rsid w:val="00A65AC9"/>
    <w:rsid w:val="00A67339"/>
    <w:rsid w:val="00A81278"/>
    <w:rsid w:val="00A86C6E"/>
    <w:rsid w:val="00A87030"/>
    <w:rsid w:val="00AB06C8"/>
    <w:rsid w:val="00AB67B9"/>
    <w:rsid w:val="00AC4086"/>
    <w:rsid w:val="00AD1892"/>
    <w:rsid w:val="00AF0ECD"/>
    <w:rsid w:val="00AF435F"/>
    <w:rsid w:val="00B1171D"/>
    <w:rsid w:val="00B221B2"/>
    <w:rsid w:val="00B36C21"/>
    <w:rsid w:val="00B5262F"/>
    <w:rsid w:val="00B726CD"/>
    <w:rsid w:val="00B8142E"/>
    <w:rsid w:val="00B82458"/>
    <w:rsid w:val="00B93A98"/>
    <w:rsid w:val="00BB6793"/>
    <w:rsid w:val="00BC1163"/>
    <w:rsid w:val="00BC6BF9"/>
    <w:rsid w:val="00BE2D7C"/>
    <w:rsid w:val="00BE400E"/>
    <w:rsid w:val="00BE62B4"/>
    <w:rsid w:val="00BF0549"/>
    <w:rsid w:val="00BF1E99"/>
    <w:rsid w:val="00BF2D2A"/>
    <w:rsid w:val="00BF5D10"/>
    <w:rsid w:val="00BF66AB"/>
    <w:rsid w:val="00C079C8"/>
    <w:rsid w:val="00C118D2"/>
    <w:rsid w:val="00C17F4F"/>
    <w:rsid w:val="00C24709"/>
    <w:rsid w:val="00C32F54"/>
    <w:rsid w:val="00C34339"/>
    <w:rsid w:val="00C52A18"/>
    <w:rsid w:val="00C54479"/>
    <w:rsid w:val="00C6588F"/>
    <w:rsid w:val="00C70279"/>
    <w:rsid w:val="00C713AD"/>
    <w:rsid w:val="00C72107"/>
    <w:rsid w:val="00C8006A"/>
    <w:rsid w:val="00C808F5"/>
    <w:rsid w:val="00C8124A"/>
    <w:rsid w:val="00C83110"/>
    <w:rsid w:val="00CA7E5C"/>
    <w:rsid w:val="00CC2D91"/>
    <w:rsid w:val="00CC2FC3"/>
    <w:rsid w:val="00CC3FAD"/>
    <w:rsid w:val="00CC5E3A"/>
    <w:rsid w:val="00CC7E93"/>
    <w:rsid w:val="00CE7FAB"/>
    <w:rsid w:val="00CF5A31"/>
    <w:rsid w:val="00D015EC"/>
    <w:rsid w:val="00D24826"/>
    <w:rsid w:val="00D51920"/>
    <w:rsid w:val="00D544C6"/>
    <w:rsid w:val="00D715CA"/>
    <w:rsid w:val="00D73112"/>
    <w:rsid w:val="00D961E6"/>
    <w:rsid w:val="00DA1B52"/>
    <w:rsid w:val="00DA37C1"/>
    <w:rsid w:val="00DB1FB8"/>
    <w:rsid w:val="00DC0159"/>
    <w:rsid w:val="00DC44C6"/>
    <w:rsid w:val="00DC6C16"/>
    <w:rsid w:val="00DD10CF"/>
    <w:rsid w:val="00DD21F8"/>
    <w:rsid w:val="00DD6E66"/>
    <w:rsid w:val="00DD79E9"/>
    <w:rsid w:val="00DF1B9F"/>
    <w:rsid w:val="00E02930"/>
    <w:rsid w:val="00E07D64"/>
    <w:rsid w:val="00E14F5A"/>
    <w:rsid w:val="00E213D2"/>
    <w:rsid w:val="00E2203B"/>
    <w:rsid w:val="00E26078"/>
    <w:rsid w:val="00E402C1"/>
    <w:rsid w:val="00E50BF4"/>
    <w:rsid w:val="00E55EC8"/>
    <w:rsid w:val="00E60116"/>
    <w:rsid w:val="00E62F5A"/>
    <w:rsid w:val="00E74652"/>
    <w:rsid w:val="00E82D0E"/>
    <w:rsid w:val="00E85830"/>
    <w:rsid w:val="00E8590A"/>
    <w:rsid w:val="00E85EEB"/>
    <w:rsid w:val="00E8718A"/>
    <w:rsid w:val="00E95C42"/>
    <w:rsid w:val="00E97A61"/>
    <w:rsid w:val="00EA56D4"/>
    <w:rsid w:val="00EA67BD"/>
    <w:rsid w:val="00ED4B5B"/>
    <w:rsid w:val="00ED77AD"/>
    <w:rsid w:val="00EE6740"/>
    <w:rsid w:val="00EF45CB"/>
    <w:rsid w:val="00F0124F"/>
    <w:rsid w:val="00F01BA2"/>
    <w:rsid w:val="00F05374"/>
    <w:rsid w:val="00F06FEE"/>
    <w:rsid w:val="00F12F55"/>
    <w:rsid w:val="00F15EB3"/>
    <w:rsid w:val="00F22721"/>
    <w:rsid w:val="00F26560"/>
    <w:rsid w:val="00F33413"/>
    <w:rsid w:val="00F3726B"/>
    <w:rsid w:val="00F40AF0"/>
    <w:rsid w:val="00F450F9"/>
    <w:rsid w:val="00F51E31"/>
    <w:rsid w:val="00F535E1"/>
    <w:rsid w:val="00F63E29"/>
    <w:rsid w:val="00FB0AB7"/>
    <w:rsid w:val="00FB1E9F"/>
    <w:rsid w:val="00FB7D6C"/>
    <w:rsid w:val="00FC13BB"/>
    <w:rsid w:val="00FD5943"/>
    <w:rsid w:val="00FD6DBB"/>
    <w:rsid w:val="00FE13FF"/>
    <w:rsid w:val="00FE77A5"/>
    <w:rsid w:val="00FF01F2"/>
    <w:rsid w:val="00FF56B4"/>
    <w:rsid w:val="00FF62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D398"/>
  <w15:chartTrackingRefBased/>
  <w15:docId w15:val="{54E99CE7-1EBA-489E-8385-00CF439A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 w:type="character" w:styleId="Mencinsinresolver">
    <w:name w:val="Unresolved Mention"/>
    <w:basedOn w:val="Fuentedeprrafopredeter"/>
    <w:uiPriority w:val="99"/>
    <w:semiHidden/>
    <w:unhideWhenUsed/>
    <w:rsid w:val="00D73112"/>
    <w:rPr>
      <w:color w:val="605E5C"/>
      <w:shd w:val="clear" w:color="auto" w:fill="E1DFDD"/>
    </w:rPr>
  </w:style>
  <w:style w:type="paragraph" w:styleId="NormalWeb">
    <w:name w:val="Normal (Web)"/>
    <w:basedOn w:val="Normal"/>
    <w:uiPriority w:val="99"/>
    <w:unhideWhenUsed/>
    <w:rsid w:val="004F64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rl">
    <w:name w:val="url"/>
    <w:basedOn w:val="Fuentedeprrafopredeter"/>
    <w:rsid w:val="004F6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255284298">
      <w:bodyDiv w:val="1"/>
      <w:marLeft w:val="0"/>
      <w:marRight w:val="0"/>
      <w:marTop w:val="0"/>
      <w:marBottom w:val="0"/>
      <w:divBdr>
        <w:top w:val="none" w:sz="0" w:space="0" w:color="auto"/>
        <w:left w:val="none" w:sz="0" w:space="0" w:color="auto"/>
        <w:bottom w:val="none" w:sz="0" w:space="0" w:color="auto"/>
        <w:right w:val="none" w:sz="0" w:space="0" w:color="auto"/>
      </w:divBdr>
      <w:divsChild>
        <w:div w:id="572815859">
          <w:marLeft w:val="0"/>
          <w:marRight w:val="0"/>
          <w:marTop w:val="0"/>
          <w:marBottom w:val="0"/>
          <w:divBdr>
            <w:top w:val="none" w:sz="0" w:space="0" w:color="auto"/>
            <w:left w:val="none" w:sz="0" w:space="0" w:color="auto"/>
            <w:bottom w:val="none" w:sz="0" w:space="0" w:color="auto"/>
            <w:right w:val="none" w:sz="0" w:space="0" w:color="auto"/>
          </w:divBdr>
        </w:div>
      </w:divsChild>
    </w:div>
    <w:div w:id="268242806">
      <w:bodyDiv w:val="1"/>
      <w:marLeft w:val="0"/>
      <w:marRight w:val="0"/>
      <w:marTop w:val="0"/>
      <w:marBottom w:val="0"/>
      <w:divBdr>
        <w:top w:val="none" w:sz="0" w:space="0" w:color="auto"/>
        <w:left w:val="none" w:sz="0" w:space="0" w:color="auto"/>
        <w:bottom w:val="none" w:sz="0" w:space="0" w:color="auto"/>
        <w:right w:val="none" w:sz="0" w:space="0" w:color="auto"/>
      </w:divBdr>
      <w:divsChild>
        <w:div w:id="1176502502">
          <w:marLeft w:val="0"/>
          <w:marRight w:val="0"/>
          <w:marTop w:val="0"/>
          <w:marBottom w:val="0"/>
          <w:divBdr>
            <w:top w:val="none" w:sz="0" w:space="0" w:color="auto"/>
            <w:left w:val="none" w:sz="0" w:space="0" w:color="auto"/>
            <w:bottom w:val="none" w:sz="0" w:space="0" w:color="auto"/>
            <w:right w:val="none" w:sz="0" w:space="0" w:color="auto"/>
          </w:divBdr>
        </w:div>
      </w:divsChild>
    </w:div>
    <w:div w:id="329605755">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69478473">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452dc09-b32d-49b9-ae74-7aa8d9703d7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AD1B540FA874B8364BC570D69B1EC" ma:contentTypeVersion="14" ma:contentTypeDescription="Create a new document." ma:contentTypeScope="" ma:versionID="23f0f98e46d3f4c4c8104afa50b06722">
  <xsd:schema xmlns:xsd="http://www.w3.org/2001/XMLSchema" xmlns:xs="http://www.w3.org/2001/XMLSchema" xmlns:p="http://schemas.microsoft.com/office/2006/metadata/properties" xmlns:ns3="0ee7243f-4320-4053-b818-dad90905d814" xmlns:ns4="7452dc09-b32d-49b9-ae74-7aa8d9703d74" targetNamespace="http://schemas.microsoft.com/office/2006/metadata/properties" ma:root="true" ma:fieldsID="893e023de607d61237bd3e7bf374b4a7" ns3:_="" ns4:_="">
    <xsd:import namespace="0ee7243f-4320-4053-b818-dad90905d814"/>
    <xsd:import namespace="7452dc09-b32d-49b9-ae74-7aa8d9703d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7243f-4320-4053-b818-dad90905d8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52dc09-b32d-49b9-ae74-7aa8d9703d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3</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2</b:RefOrder>
  </b:Source>
</b:Sources>
</file>

<file path=customXml/itemProps1.xml><?xml version="1.0" encoding="utf-8"?>
<ds:datastoreItem xmlns:ds="http://schemas.openxmlformats.org/officeDocument/2006/customXml" ds:itemID="{5DAFA935-61D2-4178-BDA1-8BEF24298E81}">
  <ds:schemaRefs>
    <ds:schemaRef ds:uri="http://schemas.microsoft.com/sharepoint/v3/contenttype/forms"/>
  </ds:schemaRefs>
</ds:datastoreItem>
</file>

<file path=customXml/itemProps2.xml><?xml version="1.0" encoding="utf-8"?>
<ds:datastoreItem xmlns:ds="http://schemas.openxmlformats.org/officeDocument/2006/customXml" ds:itemID="{C19FCB3F-88FD-4FF3-8FB4-B1F5657266BF}">
  <ds:schemaRefs>
    <ds:schemaRef ds:uri="http://www.w3.org/XML/1998/namespace"/>
    <ds:schemaRef ds:uri="http://purl.org/dc/dcmitype/"/>
    <ds:schemaRef ds:uri="http://schemas.microsoft.com/office/2006/metadata/properties"/>
    <ds:schemaRef ds:uri="http://schemas.microsoft.com/office/infopath/2007/PartnerControls"/>
    <ds:schemaRef ds:uri="http://schemas.microsoft.com/office/2006/documentManagement/types"/>
    <ds:schemaRef ds:uri="0ee7243f-4320-4053-b818-dad90905d814"/>
    <ds:schemaRef ds:uri="http://purl.org/dc/terms/"/>
    <ds:schemaRef ds:uri="7452dc09-b32d-49b9-ae74-7aa8d9703d74"/>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1F82EA5F-E2DA-4DBA-AEEA-F79A003FF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7243f-4320-4053-b818-dad90905d814"/>
    <ds:schemaRef ds:uri="7452dc09-b32d-49b9-ae74-7aa8d9703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CD1ACC-D609-498B-8A9A-F9C16A61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2464</Words>
  <Characters>13557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15990</CharactersWithSpaces>
  <SharedDoc>false</SharedDoc>
  <HLinks>
    <vt:vector size="42" baseType="variant">
      <vt:variant>
        <vt:i4>2883591</vt:i4>
      </vt:variant>
      <vt:variant>
        <vt:i4>38</vt:i4>
      </vt:variant>
      <vt:variant>
        <vt:i4>0</vt:i4>
      </vt:variant>
      <vt:variant>
        <vt:i4>5</vt:i4>
      </vt:variant>
      <vt:variant>
        <vt:lpwstr/>
      </vt:variant>
      <vt:variant>
        <vt:lpwstr>_Toc4407382</vt:lpwstr>
      </vt:variant>
      <vt:variant>
        <vt:i4>2883591</vt:i4>
      </vt:variant>
      <vt:variant>
        <vt:i4>32</vt:i4>
      </vt:variant>
      <vt:variant>
        <vt:i4>0</vt:i4>
      </vt:variant>
      <vt:variant>
        <vt:i4>5</vt:i4>
      </vt:variant>
      <vt:variant>
        <vt:lpwstr/>
      </vt:variant>
      <vt:variant>
        <vt:lpwstr>_Toc4407381</vt:lpwstr>
      </vt:variant>
      <vt:variant>
        <vt:i4>2883591</vt:i4>
      </vt:variant>
      <vt:variant>
        <vt:i4>26</vt:i4>
      </vt:variant>
      <vt:variant>
        <vt:i4>0</vt:i4>
      </vt:variant>
      <vt:variant>
        <vt:i4>5</vt:i4>
      </vt:variant>
      <vt:variant>
        <vt:lpwstr/>
      </vt:variant>
      <vt:variant>
        <vt:lpwstr>_Toc4407380</vt:lpwstr>
      </vt:variant>
      <vt:variant>
        <vt:i4>2293767</vt:i4>
      </vt:variant>
      <vt:variant>
        <vt:i4>20</vt:i4>
      </vt:variant>
      <vt:variant>
        <vt:i4>0</vt:i4>
      </vt:variant>
      <vt:variant>
        <vt:i4>5</vt:i4>
      </vt:variant>
      <vt:variant>
        <vt:lpwstr/>
      </vt:variant>
      <vt:variant>
        <vt:lpwstr>_Toc4407379</vt:lpwstr>
      </vt:variant>
      <vt:variant>
        <vt:i4>2293767</vt:i4>
      </vt:variant>
      <vt:variant>
        <vt:i4>14</vt:i4>
      </vt:variant>
      <vt:variant>
        <vt:i4>0</vt:i4>
      </vt:variant>
      <vt:variant>
        <vt:i4>5</vt:i4>
      </vt:variant>
      <vt:variant>
        <vt:lpwstr/>
      </vt:variant>
      <vt:variant>
        <vt:lpwstr>_Toc4407378</vt:lpwstr>
      </vt:variant>
      <vt:variant>
        <vt:i4>2293767</vt:i4>
      </vt:variant>
      <vt:variant>
        <vt:i4>8</vt:i4>
      </vt:variant>
      <vt:variant>
        <vt:i4>0</vt:i4>
      </vt:variant>
      <vt:variant>
        <vt:i4>5</vt:i4>
      </vt:variant>
      <vt:variant>
        <vt:lpwstr/>
      </vt:variant>
      <vt:variant>
        <vt:lpwstr>_Toc4407377</vt:lpwstr>
      </vt:variant>
      <vt:variant>
        <vt:i4>2293767</vt:i4>
      </vt:variant>
      <vt:variant>
        <vt:i4>2</vt:i4>
      </vt:variant>
      <vt:variant>
        <vt:i4>0</vt:i4>
      </vt:variant>
      <vt:variant>
        <vt:i4>5</vt:i4>
      </vt:variant>
      <vt:variant>
        <vt:lpwstr/>
      </vt:variant>
      <vt:variant>
        <vt:lpwstr>_Toc4407376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dc:description/>
  <cp:lastModifiedBy>NORA PATRICIA VICENTE ARELLANO</cp:lastModifiedBy>
  <cp:revision>2</cp:revision>
  <dcterms:created xsi:type="dcterms:W3CDTF">2024-02-23T20:22:00Z</dcterms:created>
  <dcterms:modified xsi:type="dcterms:W3CDTF">2024-02-23T20:22:00Z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0x01010031DAD1B540FA874B8364BC570D69B1EC</vt:lpwstr>
  </property>
</Properties>
</file>